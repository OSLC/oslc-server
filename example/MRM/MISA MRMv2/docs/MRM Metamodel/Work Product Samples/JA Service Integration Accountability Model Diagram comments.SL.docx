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35" w:rsidRDefault="00A21435" w:rsidP="00A21435">
      <w:pPr>
        <w:spacing w:after="0" w:line="240" w:lineRule="auto"/>
        <w:rPr>
          <w:ins w:id="0" w:author="Skip" w:date="2010-09-17T08:14:00Z"/>
          <w:rFonts w:ascii="Arial" w:eastAsia="Times New Roman" w:hAnsi="Arial" w:cs="Arial"/>
          <w:color w:val="000000"/>
          <w:sz w:val="20"/>
          <w:szCs w:val="20"/>
          <w:lang w:eastAsia="en-CA"/>
        </w:rPr>
      </w:pPr>
      <w:r w:rsidRPr="00A21435">
        <w:rPr>
          <w:rFonts w:ascii="Arial" w:eastAsia="Times New Roman" w:hAnsi="Arial" w:cs="Arial"/>
          <w:b/>
          <w:bCs/>
          <w:color w:val="000000"/>
          <w:sz w:val="24"/>
          <w:szCs w:val="24"/>
          <w:lang w:eastAsia="en-CA"/>
        </w:rPr>
        <w:t>Service Integration Accountability Model Diagram</w:t>
      </w:r>
      <w:r w:rsidRPr="00A21435">
        <w:rPr>
          <w:rFonts w:ascii="Arial" w:eastAsia="Times New Roman" w:hAnsi="Arial" w:cs="Arial"/>
          <w:color w:val="000000"/>
          <w:sz w:val="20"/>
          <w:szCs w:val="20"/>
          <w:lang w:eastAsia="en-CA"/>
        </w:rPr>
        <w:t> </w:t>
      </w:r>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 xml:space="preserve">Describes the integration of services involved in a program or group of programs and their accountabilities. Shows the accountability trace from organization unit, service, SLA, output/outcome, target group. It is not a value chain - it does not </w:t>
      </w:r>
      <w:r w:rsidRPr="003C6D20">
        <w:rPr>
          <w:rFonts w:ascii="Arial" w:eastAsia="Times New Roman" w:hAnsi="Arial" w:cs="Arial"/>
          <w:color w:val="000000"/>
          <w:sz w:val="20"/>
          <w:szCs w:val="20"/>
          <w:highlight w:val="yellow"/>
          <w:lang w:eastAsia="en-CA"/>
          <w:rPrChange w:id="1" w:author="Jim Amsden" w:date="2010-09-17T14:40:00Z">
            <w:rPr>
              <w:rFonts w:ascii="Arial" w:eastAsia="Times New Roman" w:hAnsi="Arial" w:cs="Arial"/>
              <w:color w:val="000000"/>
              <w:sz w:val="20"/>
              <w:szCs w:val="20"/>
              <w:lang w:eastAsia="en-CA"/>
            </w:rPr>
          </w:rPrChange>
        </w:rPr>
        <w:t xml:space="preserve">express </w:t>
      </w:r>
      <w:del w:id="2" w:author="Skip" w:date="2010-09-17T08:16:00Z">
        <w:r w:rsidRPr="003C6D20" w:rsidDel="00A21435">
          <w:rPr>
            <w:rFonts w:ascii="Arial" w:eastAsia="Times New Roman" w:hAnsi="Arial" w:cs="Arial"/>
            <w:color w:val="000000"/>
            <w:sz w:val="20"/>
            <w:szCs w:val="20"/>
            <w:highlight w:val="yellow"/>
            <w:lang w:eastAsia="en-CA"/>
            <w:rPrChange w:id="3" w:author="Jim Amsden" w:date="2010-09-17T14:40:00Z">
              <w:rPr>
                <w:rFonts w:ascii="Arial" w:eastAsia="Times New Roman" w:hAnsi="Arial" w:cs="Arial"/>
                <w:color w:val="000000"/>
                <w:sz w:val="20"/>
                <w:szCs w:val="20"/>
                <w:lang w:eastAsia="en-CA"/>
              </w:rPr>
            </w:rPrChange>
          </w:rPr>
          <w:delText xml:space="preserve">what party receives </w:delText>
        </w:r>
      </w:del>
      <w:ins w:id="4" w:author="Skip" w:date="2010-09-17T08:16:00Z">
        <w:r w:rsidRPr="003C6D20">
          <w:rPr>
            <w:rFonts w:ascii="Arial" w:eastAsia="Times New Roman" w:hAnsi="Arial" w:cs="Arial"/>
            <w:color w:val="000000"/>
            <w:sz w:val="20"/>
            <w:szCs w:val="20"/>
            <w:highlight w:val="yellow"/>
            <w:lang w:eastAsia="en-CA"/>
            <w:rPrChange w:id="5" w:author="Jim Amsden" w:date="2010-09-17T14:40:00Z">
              <w:rPr>
                <w:rFonts w:ascii="Arial" w:eastAsia="Times New Roman" w:hAnsi="Arial" w:cs="Arial"/>
                <w:color w:val="000000"/>
                <w:sz w:val="20"/>
                <w:szCs w:val="20"/>
                <w:lang w:eastAsia="en-CA"/>
              </w:rPr>
            </w:rPrChange>
          </w:rPr>
          <w:t xml:space="preserve"> how </w:t>
        </w:r>
      </w:ins>
      <w:r w:rsidRPr="003C6D20">
        <w:rPr>
          <w:rFonts w:ascii="Arial" w:eastAsia="Times New Roman" w:hAnsi="Arial" w:cs="Arial"/>
          <w:color w:val="000000"/>
          <w:sz w:val="20"/>
          <w:szCs w:val="20"/>
          <w:highlight w:val="yellow"/>
          <w:lang w:eastAsia="en-CA"/>
          <w:rPrChange w:id="6" w:author="Jim Amsden" w:date="2010-09-17T14:40:00Z">
            <w:rPr>
              <w:rFonts w:ascii="Arial" w:eastAsia="Times New Roman" w:hAnsi="Arial" w:cs="Arial"/>
              <w:color w:val="000000"/>
              <w:sz w:val="20"/>
              <w:szCs w:val="20"/>
              <w:lang w:eastAsia="en-CA"/>
            </w:rPr>
          </w:rPrChange>
        </w:rPr>
        <w:t>the output</w:t>
      </w:r>
      <w:ins w:id="7" w:author="Skip" w:date="2010-09-17T08:16:00Z">
        <w:r w:rsidRPr="003C6D20">
          <w:rPr>
            <w:rFonts w:ascii="Arial" w:eastAsia="Times New Roman" w:hAnsi="Arial" w:cs="Arial"/>
            <w:color w:val="000000"/>
            <w:sz w:val="20"/>
            <w:szCs w:val="20"/>
            <w:highlight w:val="yellow"/>
            <w:lang w:eastAsia="en-CA"/>
            <w:rPrChange w:id="8" w:author="Jim Amsden" w:date="2010-09-17T14:40:00Z">
              <w:rPr>
                <w:rFonts w:ascii="Arial" w:eastAsia="Times New Roman" w:hAnsi="Arial" w:cs="Arial"/>
                <w:color w:val="000000"/>
                <w:sz w:val="20"/>
                <w:szCs w:val="20"/>
                <w:lang w:eastAsia="en-CA"/>
              </w:rPr>
            </w:rPrChange>
          </w:rPr>
          <w:t xml:space="preserve"> is conveyed </w:t>
        </w:r>
      </w:ins>
      <w:ins w:id="9" w:author="Skip" w:date="2010-09-17T08:15:00Z">
        <w:r w:rsidRPr="003C6D20">
          <w:rPr>
            <w:rFonts w:ascii="Arial" w:eastAsia="Times New Roman" w:hAnsi="Arial" w:cs="Arial"/>
            <w:color w:val="000000"/>
            <w:sz w:val="20"/>
            <w:szCs w:val="20"/>
            <w:highlight w:val="yellow"/>
            <w:lang w:eastAsia="en-CA"/>
            <w:rPrChange w:id="10" w:author="Jim Amsden" w:date="2010-09-17T14:40:00Z">
              <w:rPr>
                <w:rFonts w:ascii="Arial" w:eastAsia="Times New Roman" w:hAnsi="Arial" w:cs="Arial"/>
                <w:color w:val="000000"/>
                <w:sz w:val="20"/>
                <w:szCs w:val="20"/>
                <w:lang w:eastAsia="en-CA"/>
              </w:rPr>
            </w:rPrChange>
          </w:rPr>
          <w:t xml:space="preserve"> in the sense of flow of information or material</w:t>
        </w:r>
      </w:ins>
      <w:r w:rsidRPr="00A21435">
        <w:rPr>
          <w:rFonts w:ascii="Arial" w:eastAsia="Times New Roman" w:hAnsi="Arial" w:cs="Arial"/>
          <w:color w:val="000000"/>
          <w:sz w:val="20"/>
          <w:szCs w:val="20"/>
          <w:lang w:eastAsia="en-CA"/>
        </w:rPr>
        <w:t xml:space="preserve">. Rather it expresses </w:t>
      </w:r>
      <w:r w:rsidRPr="003C6D20">
        <w:rPr>
          <w:rFonts w:ascii="Arial" w:eastAsia="Times New Roman" w:hAnsi="Arial" w:cs="Arial"/>
          <w:color w:val="000000"/>
          <w:sz w:val="20"/>
          <w:szCs w:val="20"/>
          <w:highlight w:val="yellow"/>
          <w:lang w:eastAsia="en-CA"/>
          <w:rPrChange w:id="11" w:author="Jim Amsden" w:date="2010-09-17T14:40:00Z">
            <w:rPr>
              <w:rFonts w:ascii="Arial" w:eastAsia="Times New Roman" w:hAnsi="Arial" w:cs="Arial"/>
              <w:color w:val="000000"/>
              <w:sz w:val="20"/>
              <w:szCs w:val="20"/>
              <w:lang w:eastAsia="en-CA"/>
            </w:rPr>
          </w:rPrChange>
        </w:rPr>
        <w:t xml:space="preserve">who is accountable </w:t>
      </w:r>
      <w:ins w:id="12" w:author="Skip" w:date="2010-09-17T08:12:00Z">
        <w:r w:rsidRPr="003C6D20">
          <w:rPr>
            <w:rFonts w:ascii="Arial" w:eastAsia="Times New Roman" w:hAnsi="Arial" w:cs="Arial"/>
            <w:color w:val="000000"/>
            <w:sz w:val="20"/>
            <w:szCs w:val="20"/>
            <w:highlight w:val="yellow"/>
            <w:lang w:eastAsia="en-CA"/>
            <w:rPrChange w:id="13" w:author="Jim Amsden" w:date="2010-09-17T14:40:00Z">
              <w:rPr>
                <w:rFonts w:ascii="Arial" w:eastAsia="Times New Roman" w:hAnsi="Arial" w:cs="Arial"/>
                <w:color w:val="000000"/>
                <w:sz w:val="20"/>
                <w:szCs w:val="20"/>
                <w:lang w:eastAsia="en-CA"/>
              </w:rPr>
            </w:rPrChange>
          </w:rPr>
          <w:t xml:space="preserve">to whom </w:t>
        </w:r>
      </w:ins>
      <w:r w:rsidRPr="003C6D20">
        <w:rPr>
          <w:rFonts w:ascii="Arial" w:eastAsia="Times New Roman" w:hAnsi="Arial" w:cs="Arial"/>
          <w:color w:val="000000"/>
          <w:sz w:val="20"/>
          <w:szCs w:val="20"/>
          <w:highlight w:val="yellow"/>
          <w:lang w:eastAsia="en-CA"/>
          <w:rPrChange w:id="14" w:author="Jim Amsden" w:date="2010-09-17T14:40:00Z">
            <w:rPr>
              <w:rFonts w:ascii="Arial" w:eastAsia="Times New Roman" w:hAnsi="Arial" w:cs="Arial"/>
              <w:color w:val="000000"/>
              <w:sz w:val="20"/>
              <w:szCs w:val="20"/>
              <w:lang w:eastAsia="en-CA"/>
            </w:rPr>
          </w:rPrChange>
        </w:rPr>
        <w:t>for providing the output, and the dependencies between the services in order to do so.</w:t>
      </w:r>
      <w:r w:rsidRPr="00A21435">
        <w:rPr>
          <w:rFonts w:ascii="Arial" w:eastAsia="Times New Roman" w:hAnsi="Arial" w:cs="Arial"/>
          <w:color w:val="000000"/>
          <w:sz w:val="20"/>
          <w:szCs w:val="20"/>
          <w:lang w:eastAsia="en-CA"/>
        </w:rPr>
        <w:t> </w:t>
      </w:r>
      <w:r w:rsidRPr="00A21435">
        <w:rPr>
          <w:rFonts w:ascii="Arial" w:eastAsia="Times New Roman" w:hAnsi="Arial" w:cs="Arial"/>
          <w:color w:val="000000"/>
          <w:sz w:val="20"/>
          <w:szCs w:val="20"/>
          <w:lang w:eastAsia="en-CA"/>
        </w:rPr>
        <w:br/>
      </w:r>
      <w:r w:rsidRPr="00A21435">
        <w:rPr>
          <w:rFonts w:ascii="Arial" w:eastAsia="Times New Roman" w:hAnsi="Arial" w:cs="Arial"/>
          <w:noProof/>
          <w:color w:val="000000"/>
          <w:sz w:val="20"/>
          <w:szCs w:val="20"/>
          <w:lang w:val="en-US"/>
        </w:rPr>
        <w:drawing>
          <wp:inline distT="0" distB="0" distL="0" distR="0">
            <wp:extent cx="6291580" cy="1149350"/>
            <wp:effectExtent l="0" t="0" r="0" b="0"/>
            <wp:docPr id="1" name="Picture 1" descr="https://mail.google.com/mail/?ui=2&amp;ik=f7a30ce2d9&amp;view=att&amp;th=12b1c4f17780151d&amp;attid=0.1&amp;disp=emb&amp;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i=2&amp;ik=f7a30ce2d9&amp;view=att&amp;th=12b1c4f17780151d&amp;attid=0.1&amp;disp=emb&amp;zw"/>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1580" cy="1149350"/>
                    </a:xfrm>
                    <a:prstGeom prst="rect">
                      <a:avLst/>
                    </a:prstGeom>
                    <a:noFill/>
                    <a:ln>
                      <a:noFill/>
                    </a:ln>
                  </pic:spPr>
                </pic:pic>
              </a:graphicData>
            </a:graphic>
          </wp:inline>
        </w:drawing>
      </w:r>
      <w:r w:rsidRPr="00A21435">
        <w:rPr>
          <w:rFonts w:ascii="Arial" w:eastAsia="Times New Roman" w:hAnsi="Arial" w:cs="Arial"/>
          <w:color w:val="000000"/>
          <w:sz w:val="20"/>
          <w:szCs w:val="20"/>
          <w:lang w:eastAsia="en-CA"/>
        </w:rPr>
        <w:t> </w:t>
      </w:r>
      <w:r w:rsidRPr="00A21435">
        <w:rPr>
          <w:rFonts w:ascii="Arial" w:eastAsia="Times New Roman" w:hAnsi="Arial" w:cs="Arial"/>
          <w:color w:val="000000"/>
          <w:sz w:val="20"/>
          <w:szCs w:val="20"/>
          <w:lang w:eastAsia="en-CA"/>
        </w:rPr>
        <w:br/>
      </w:r>
      <w:ins w:id="15" w:author="Skip" w:date="2010-09-17T08:14:00Z">
        <w:r>
          <w:rPr>
            <w:rFonts w:ascii="Arial" w:eastAsia="Times New Roman" w:hAnsi="Arial" w:cs="Arial"/>
            <w:color w:val="000000"/>
            <w:sz w:val="20"/>
            <w:szCs w:val="20"/>
            <w:lang w:eastAsia="en-CA"/>
          </w:rPr>
          <w:t>This is a better example of the form:</w:t>
        </w:r>
      </w:ins>
    </w:p>
    <w:p w:rsidR="00A21435" w:rsidRDefault="00A21435" w:rsidP="00A21435">
      <w:pPr>
        <w:spacing w:after="0" w:line="240" w:lineRule="auto"/>
        <w:rPr>
          <w:ins w:id="16" w:author="Skip" w:date="2010-09-17T08:14:00Z"/>
          <w:rFonts w:ascii="Arial" w:eastAsia="Times New Roman" w:hAnsi="Arial" w:cs="Arial"/>
          <w:color w:val="000000"/>
          <w:sz w:val="20"/>
          <w:szCs w:val="20"/>
          <w:lang w:eastAsia="en-CA"/>
        </w:rPr>
      </w:pPr>
    </w:p>
    <w:p w:rsidR="00A21435" w:rsidRDefault="003C6D20" w:rsidP="00A21435">
      <w:pPr>
        <w:spacing w:after="0" w:line="240" w:lineRule="auto"/>
        <w:rPr>
          <w:ins w:id="17" w:author="Skip" w:date="2010-09-17T08:14:00Z"/>
          <w:rFonts w:ascii="Arial" w:eastAsia="Times New Roman" w:hAnsi="Arial" w:cs="Arial"/>
          <w:color w:val="000000"/>
          <w:sz w:val="20"/>
          <w:szCs w:val="20"/>
          <w:lang w:eastAsia="en-CA"/>
        </w:rPr>
      </w:pPr>
      <w:ins w:id="18" w:author="Skip" w:date="2010-09-17T08:14:00Z">
        <w:r>
          <w:rPr>
            <w:noProof/>
            <w:lang w:val="en-US"/>
          </w:rPr>
          <w:drawing>
            <wp:inline distT="0" distB="0" distL="0" distR="0">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81200"/>
                      </a:xfrm>
                      <a:prstGeom prst="rect">
                        <a:avLst/>
                      </a:prstGeom>
                      <a:noFill/>
                      <a:ln>
                        <a:noFill/>
                      </a:ln>
                      <a:extLst/>
                    </pic:spPr>
                  </pic:pic>
                </a:graphicData>
              </a:graphic>
            </wp:inline>
          </w:drawing>
        </w:r>
      </w:ins>
    </w:p>
    <w:p w:rsidR="00A21435" w:rsidRDefault="00A21435" w:rsidP="00A21435">
      <w:pPr>
        <w:spacing w:after="0" w:line="240" w:lineRule="auto"/>
        <w:rPr>
          <w:ins w:id="19" w:author="Skip" w:date="2010-09-17T08:14:00Z"/>
          <w:rFonts w:ascii="Arial" w:eastAsia="Times New Roman" w:hAnsi="Arial" w:cs="Arial"/>
          <w:color w:val="000000"/>
          <w:sz w:val="20"/>
          <w:szCs w:val="20"/>
          <w:lang w:eastAsia="en-CA"/>
        </w:rPr>
      </w:pPr>
    </w:p>
    <w:p w:rsidR="00A21435" w:rsidRDefault="00A21435" w:rsidP="00A21435">
      <w:pPr>
        <w:spacing w:after="0" w:line="240" w:lineRule="auto"/>
        <w:rPr>
          <w:ins w:id="20" w:author="Skip" w:date="2010-09-17T08:15:00Z"/>
          <w:rFonts w:ascii="Arial" w:eastAsia="Times New Roman" w:hAnsi="Arial" w:cs="Arial"/>
          <w:color w:val="000000"/>
          <w:sz w:val="20"/>
          <w:szCs w:val="20"/>
          <w:lang w:eastAsia="en-CA"/>
        </w:rPr>
      </w:pPr>
      <w:ins w:id="21" w:author="Skip" w:date="2010-09-17T08:15:00Z">
        <w:r>
          <w:rPr>
            <w:rFonts w:ascii="Arial" w:eastAsia="Times New Roman" w:hAnsi="Arial" w:cs="Arial"/>
            <w:color w:val="000000"/>
            <w:sz w:val="20"/>
            <w:szCs w:val="20"/>
            <w:lang w:eastAsia="en-CA"/>
          </w:rPr>
          <w:t>Note that org unit, program and output type are identified</w:t>
        </w:r>
      </w:ins>
    </w:p>
    <w:p w:rsidR="00A21435" w:rsidRDefault="00A21435" w:rsidP="00A21435">
      <w:pPr>
        <w:spacing w:after="0" w:line="240" w:lineRule="auto"/>
        <w:rPr>
          <w:ins w:id="22" w:author="Skip" w:date="2010-09-17T08:14:00Z"/>
          <w:rFonts w:ascii="Arial" w:eastAsia="Times New Roman" w:hAnsi="Arial" w:cs="Arial"/>
          <w:color w:val="000000"/>
          <w:sz w:val="20"/>
          <w:szCs w:val="20"/>
          <w:lang w:eastAsia="en-CA"/>
        </w:rPr>
      </w:pPr>
    </w:p>
    <w:p w:rsidR="00A21435" w:rsidRDefault="00A21435" w:rsidP="00A21435">
      <w:pPr>
        <w:spacing w:after="0" w:line="240" w:lineRule="auto"/>
        <w:rPr>
          <w:ins w:id="23" w:author="Skip" w:date="2010-09-17T08:20:00Z"/>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UML Package symbol: represents and Organizational Unit accountable for services, contains the services the organization is accountable for. </w:t>
      </w:r>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Ellipse: represents a service that directly or indirectly delivers an output that potentially contributes to the outcome of the program that delivers the service. </w:t>
      </w:r>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Contains the services the organization is accountable for. </w:t>
      </w:r>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Arrow: accountability for service delivery between services</w:t>
      </w:r>
      <w:ins w:id="24" w:author="Skip" w:date="2010-09-17T08:16:00Z">
        <w:r>
          <w:rPr>
            <w:rFonts w:ascii="Arial" w:eastAsia="Times New Roman" w:hAnsi="Arial" w:cs="Arial"/>
            <w:color w:val="000000"/>
            <w:sz w:val="20"/>
            <w:szCs w:val="20"/>
            <w:lang w:eastAsia="en-CA"/>
          </w:rPr>
          <w:t xml:space="preserve"> </w:t>
        </w:r>
      </w:ins>
      <w:ins w:id="25" w:author="Skip" w:date="2010-09-17T08:17:00Z">
        <w:r>
          <w:rPr>
            <w:rFonts w:ascii="Arial" w:eastAsia="Times New Roman" w:hAnsi="Arial" w:cs="Arial"/>
            <w:color w:val="000000"/>
            <w:sz w:val="20"/>
            <w:szCs w:val="20"/>
            <w:lang w:eastAsia="en-CA"/>
          </w:rPr>
          <w:t>–</w:t>
        </w:r>
      </w:ins>
      <w:ins w:id="26" w:author="Skip" w:date="2010-09-17T08:16:00Z">
        <w:r>
          <w:rPr>
            <w:rFonts w:ascii="Arial" w:eastAsia="Times New Roman" w:hAnsi="Arial" w:cs="Arial"/>
            <w:color w:val="000000"/>
            <w:sz w:val="20"/>
            <w:szCs w:val="20"/>
            <w:lang w:eastAsia="en-CA"/>
          </w:rPr>
          <w:t xml:space="preserve"> represents </w:t>
        </w:r>
      </w:ins>
      <w:ins w:id="27" w:author="Skip" w:date="2010-09-17T08:17:00Z">
        <w:r>
          <w:rPr>
            <w:rFonts w:ascii="Arial" w:eastAsia="Times New Roman" w:hAnsi="Arial" w:cs="Arial"/>
            <w:color w:val="000000"/>
            <w:sz w:val="20"/>
            <w:szCs w:val="20"/>
            <w:lang w:eastAsia="en-CA"/>
          </w:rPr>
          <w:t>the need for or existence of an SLA, OLA or other contract, and performance metrics to define degree of compliance</w:t>
        </w:r>
      </w:ins>
      <w:r w:rsidRPr="00A21435">
        <w:rPr>
          <w:rFonts w:ascii="Arial" w:eastAsia="Times New Roman" w:hAnsi="Arial" w:cs="Arial"/>
          <w:color w:val="000000"/>
          <w:sz w:val="20"/>
          <w:szCs w:val="20"/>
          <w:lang w:eastAsia="en-CA"/>
        </w:rPr>
        <w:t>. The source organization unit/services is responsible to deliver the output on the behalf of, but not necessarily to/for the target service/</w:t>
      </w:r>
      <w:proofErr w:type="spellStart"/>
      <w:r w:rsidRPr="00A21435">
        <w:rPr>
          <w:rFonts w:ascii="Arial" w:eastAsia="Times New Roman" w:hAnsi="Arial" w:cs="Arial"/>
          <w:color w:val="000000"/>
          <w:sz w:val="20"/>
          <w:szCs w:val="20"/>
          <w:lang w:eastAsia="en-CA"/>
        </w:rPr>
        <w:t>taraget</w:t>
      </w:r>
      <w:proofErr w:type="spellEnd"/>
      <w:r w:rsidRPr="00A21435">
        <w:rPr>
          <w:rFonts w:ascii="Arial" w:eastAsia="Times New Roman" w:hAnsi="Arial" w:cs="Arial"/>
          <w:color w:val="000000"/>
          <w:sz w:val="20"/>
          <w:szCs w:val="20"/>
          <w:lang w:eastAsia="en-CA"/>
        </w:rPr>
        <w:t xml:space="preserve"> group,  </w:t>
      </w:r>
      <w:r w:rsidRPr="00A21435">
        <w:rPr>
          <w:rFonts w:ascii="Arial" w:eastAsia="Times New Roman" w:hAnsi="Arial" w:cs="Arial"/>
          <w:b/>
          <w:bCs/>
          <w:i/>
          <w:iCs/>
          <w:color w:val="000000"/>
          <w:sz w:val="20"/>
          <w:szCs w:val="20"/>
          <w:lang w:eastAsia="en-CA"/>
        </w:rPr>
        <w:t>Does not imply that the output is delivered or conveyed to the party at the target of the arrow, only that the service is accountable to the party indicated by the arrow</w:t>
      </w:r>
      <w:r w:rsidRPr="00A21435">
        <w:rPr>
          <w:rFonts w:ascii="Arial" w:eastAsia="Times New Roman" w:hAnsi="Arial" w:cs="Arial"/>
          <w:color w:val="000000"/>
          <w:sz w:val="20"/>
          <w:szCs w:val="20"/>
          <w:lang w:eastAsia="en-CA"/>
        </w:rPr>
        <w:t>. Indicates the existence of an SLA between the parties. ??This is only between services in MRM, ??How does this relate to output, client set and outcome?? </w:t>
      </w:r>
    </w:p>
    <w:p w:rsidR="00A21435" w:rsidRDefault="00A21435" w:rsidP="00A21435">
      <w:pPr>
        <w:spacing w:after="0" w:line="240" w:lineRule="auto"/>
        <w:rPr>
          <w:ins w:id="28" w:author="Skip" w:date="2010-09-17T08:20:00Z"/>
          <w:rFonts w:ascii="Arial" w:eastAsia="Times New Roman" w:hAnsi="Arial" w:cs="Arial"/>
          <w:color w:val="000000"/>
          <w:sz w:val="20"/>
          <w:szCs w:val="20"/>
          <w:lang w:eastAsia="en-CA"/>
        </w:rPr>
      </w:pPr>
    </w:p>
    <w:p w:rsidR="00A21435" w:rsidRPr="00A21435" w:rsidRDefault="00A21435" w:rsidP="00A21435">
      <w:pPr>
        <w:spacing w:after="0" w:line="240" w:lineRule="auto"/>
        <w:rPr>
          <w:rFonts w:ascii="Arial" w:eastAsia="Times New Roman" w:hAnsi="Arial" w:cs="Arial"/>
          <w:color w:val="000000"/>
          <w:sz w:val="20"/>
          <w:szCs w:val="20"/>
          <w:lang w:eastAsia="en-CA"/>
        </w:rPr>
      </w:pPr>
      <w:ins w:id="29" w:author="Skip" w:date="2010-09-17T08:20:00Z">
        <w:r>
          <w:rPr>
            <w:rFonts w:ascii="Arial" w:eastAsia="Times New Roman" w:hAnsi="Arial" w:cs="Arial"/>
            <w:color w:val="000000"/>
            <w:sz w:val="20"/>
            <w:szCs w:val="20"/>
            <w:lang w:eastAsia="en-CA"/>
          </w:rPr>
          <w:t xml:space="preserve">Bearing in mind that we know this part of the </w:t>
        </w:r>
      </w:ins>
      <w:ins w:id="30" w:author="Skip" w:date="2010-09-17T08:21:00Z">
        <w:r>
          <w:rPr>
            <w:rFonts w:ascii="Arial" w:eastAsia="Times New Roman" w:hAnsi="Arial" w:cs="Arial"/>
            <w:color w:val="000000"/>
            <w:sz w:val="20"/>
            <w:szCs w:val="20"/>
            <w:lang w:eastAsia="en-CA"/>
          </w:rPr>
          <w:t>Metamodel</w:t>
        </w:r>
      </w:ins>
      <w:ins w:id="31" w:author="Skip" w:date="2010-09-17T08:20:00Z">
        <w:r>
          <w:rPr>
            <w:rFonts w:ascii="Arial" w:eastAsia="Times New Roman" w:hAnsi="Arial" w:cs="Arial"/>
            <w:color w:val="000000"/>
            <w:sz w:val="20"/>
            <w:szCs w:val="20"/>
            <w:lang w:eastAsia="en-CA"/>
          </w:rPr>
          <w:t xml:space="preserve"> </w:t>
        </w:r>
      </w:ins>
      <w:ins w:id="32" w:author="Skip" w:date="2010-09-17T08:21:00Z">
        <w:r>
          <w:rPr>
            <w:rFonts w:ascii="Arial" w:eastAsia="Times New Roman" w:hAnsi="Arial" w:cs="Arial"/>
            <w:color w:val="000000"/>
            <w:sz w:val="20"/>
            <w:szCs w:val="20"/>
            <w:lang w:eastAsia="en-CA"/>
          </w:rPr>
          <w:t>must be clarified, I think the way to proceed for now is to find</w:t>
        </w:r>
      </w:ins>
      <w:ins w:id="33" w:author="Skip" w:date="2010-09-17T08:22:00Z">
        <w:r w:rsidR="00AC19A4">
          <w:rPr>
            <w:rFonts w:ascii="Arial" w:eastAsia="Times New Roman" w:hAnsi="Arial" w:cs="Arial"/>
            <w:color w:val="000000"/>
            <w:sz w:val="20"/>
            <w:szCs w:val="20"/>
            <w:lang w:eastAsia="en-CA"/>
          </w:rPr>
          <w:t xml:space="preserve"> every Target Group name related to the Output. In most cases it will be only one or two instances.</w:t>
        </w:r>
      </w:ins>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 xml:space="preserve">Stick Figure: Target Group to upon whom the service output is delivered on behalf of (may not be receiving the output)  ??How </w:t>
      </w:r>
      <w:ins w:id="34" w:author="Jim Amsden" w:date="2010-09-17T14:42:00Z">
        <w:r w:rsidR="003C6D20">
          <w:rPr>
            <w:rFonts w:ascii="Arial" w:eastAsia="Times New Roman" w:hAnsi="Arial" w:cs="Arial"/>
            <w:color w:val="000000"/>
            <w:sz w:val="20"/>
            <w:szCs w:val="20"/>
            <w:lang w:eastAsia="en-CA"/>
          </w:rPr>
          <w:t xml:space="preserve">is </w:t>
        </w:r>
      </w:ins>
      <w:r w:rsidRPr="00A21435">
        <w:rPr>
          <w:rFonts w:ascii="Arial" w:eastAsia="Times New Roman" w:hAnsi="Arial" w:cs="Arial"/>
          <w:color w:val="000000"/>
          <w:sz w:val="20"/>
          <w:szCs w:val="20"/>
          <w:lang w:eastAsia="en-CA"/>
        </w:rPr>
        <w:t>accountability to the Target Group vs. the receiver of the service output distinguished in MRM? Output is connected to target group through client set. There's no connection between the output and an accountable organization. </w:t>
      </w:r>
      <w:ins w:id="35" w:author="Skip" w:date="2010-09-17T08:24:00Z">
        <w:r w:rsidR="00AC19A4">
          <w:rPr>
            <w:rFonts w:ascii="Arial" w:eastAsia="Times New Roman" w:hAnsi="Arial" w:cs="Arial"/>
            <w:color w:val="000000"/>
            <w:sz w:val="20"/>
            <w:szCs w:val="20"/>
            <w:lang w:eastAsia="en-CA"/>
          </w:rPr>
          <w:t>The organization accountable for the Service is accountable for its Output.</w:t>
        </w:r>
      </w:ins>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t xml:space="preserve">?? Should Output </w:t>
      </w:r>
      <w:del w:id="36" w:author="Jim Amsden" w:date="2010-09-17T14:42:00Z">
        <w:r w:rsidRPr="00A21435" w:rsidDel="003C6D20">
          <w:rPr>
            <w:rFonts w:ascii="Arial" w:eastAsia="Times New Roman" w:hAnsi="Arial" w:cs="Arial"/>
            <w:color w:val="000000"/>
            <w:sz w:val="20"/>
            <w:szCs w:val="20"/>
            <w:lang w:eastAsia="en-CA"/>
          </w:rPr>
          <w:delText xml:space="preserve">Type </w:delText>
        </w:r>
      </w:del>
      <w:ins w:id="37" w:author="Jim Amsden" w:date="2010-09-17T14:42:00Z">
        <w:r w:rsidR="003C6D20">
          <w:rPr>
            <w:rFonts w:ascii="Arial" w:eastAsia="Times New Roman" w:hAnsi="Arial" w:cs="Arial"/>
            <w:color w:val="000000"/>
            <w:sz w:val="20"/>
            <w:szCs w:val="20"/>
            <w:lang w:eastAsia="en-CA"/>
          </w:rPr>
          <w:t xml:space="preserve">be </w:t>
        </w:r>
      </w:ins>
      <w:r w:rsidRPr="00A21435">
        <w:rPr>
          <w:rFonts w:ascii="Arial" w:eastAsia="Times New Roman" w:hAnsi="Arial" w:cs="Arial"/>
          <w:color w:val="000000"/>
          <w:sz w:val="20"/>
          <w:szCs w:val="20"/>
          <w:lang w:eastAsia="en-CA"/>
        </w:rPr>
        <w:t>a kind of Class in order to have properties, etc.?? </w:t>
      </w:r>
      <w:ins w:id="38" w:author="Skip" w:date="2010-09-17T08:25:00Z">
        <w:r w:rsidR="00AC19A4">
          <w:rPr>
            <w:rFonts w:ascii="Arial" w:eastAsia="Times New Roman" w:hAnsi="Arial" w:cs="Arial"/>
            <w:color w:val="000000"/>
            <w:sz w:val="20"/>
            <w:szCs w:val="20"/>
            <w:lang w:eastAsia="en-CA"/>
          </w:rPr>
          <w:t>Not sure what you are asking here – please elaborate.</w:t>
        </w:r>
      </w:ins>
      <w:ins w:id="39" w:author="Jim Amsden" w:date="2010-09-17T14:43:00Z">
        <w:r w:rsidR="003C6D20">
          <w:rPr>
            <w:rFonts w:ascii="Arial" w:eastAsia="Times New Roman" w:hAnsi="Arial" w:cs="Arial"/>
            <w:color w:val="000000"/>
            <w:sz w:val="20"/>
            <w:szCs w:val="20"/>
            <w:lang w:eastAsia="en-CA"/>
          </w:rPr>
          <w:t xml:space="preserve"> Should Output specialize UML Class or </w:t>
        </w:r>
        <w:proofErr w:type="spellStart"/>
        <w:r w:rsidR="003C6D20">
          <w:rPr>
            <w:rFonts w:ascii="Arial" w:eastAsia="Times New Roman" w:hAnsi="Arial" w:cs="Arial"/>
            <w:color w:val="000000"/>
            <w:sz w:val="20"/>
            <w:szCs w:val="20"/>
            <w:lang w:eastAsia="en-CA"/>
          </w:rPr>
          <w:t>DataType</w:t>
        </w:r>
        <w:proofErr w:type="spellEnd"/>
        <w:r w:rsidR="003C6D20">
          <w:rPr>
            <w:rFonts w:ascii="Arial" w:eastAsia="Times New Roman" w:hAnsi="Arial" w:cs="Arial"/>
            <w:color w:val="000000"/>
            <w:sz w:val="20"/>
            <w:szCs w:val="20"/>
            <w:lang w:eastAsia="en-CA"/>
          </w:rPr>
          <w:t xml:space="preserve"> in order to capture additional information about the output?</w:t>
        </w:r>
      </w:ins>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r>
      <w:r w:rsidRPr="00A21435">
        <w:rPr>
          <w:rFonts w:ascii="Arial" w:eastAsia="Times New Roman" w:hAnsi="Arial" w:cs="Arial"/>
          <w:color w:val="000000"/>
          <w:sz w:val="20"/>
          <w:szCs w:val="20"/>
          <w:lang w:eastAsia="en-CA"/>
        </w:rPr>
        <w:br/>
      </w:r>
      <w:r w:rsidRPr="00A21435">
        <w:rPr>
          <w:rFonts w:ascii="Arial" w:eastAsia="Times New Roman" w:hAnsi="Arial" w:cs="Arial"/>
          <w:noProof/>
          <w:color w:val="000000"/>
          <w:sz w:val="20"/>
          <w:szCs w:val="20"/>
          <w:lang w:val="en-US"/>
        </w:rPr>
        <w:drawing>
          <wp:inline distT="0" distB="0" distL="0" distR="0">
            <wp:extent cx="9085580" cy="4832350"/>
            <wp:effectExtent l="0" t="0" r="1270" b="6350"/>
            <wp:docPr id="2" name="Picture 2" descr="https://mail.google.com/mail/?ui=2&amp;ik=f7a30ce2d9&amp;view=att&amp;th=12b1c4f17780151d&amp;attid=0.2&amp;disp=emb&amp;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i=2&amp;ik=f7a30ce2d9&amp;view=att&amp;th=12b1c4f17780151d&amp;attid=0.2&amp;disp=emb&amp;zw"/>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85580" cy="4832350"/>
                    </a:xfrm>
                    <a:prstGeom prst="rect">
                      <a:avLst/>
                    </a:prstGeom>
                    <a:noFill/>
                    <a:ln>
                      <a:noFill/>
                    </a:ln>
                  </pic:spPr>
                </pic:pic>
              </a:graphicData>
            </a:graphic>
          </wp:inline>
        </w:drawing>
      </w:r>
      <w:r w:rsidRPr="00A21435">
        <w:rPr>
          <w:rFonts w:ascii="Arial" w:eastAsia="Times New Roman" w:hAnsi="Arial" w:cs="Arial"/>
          <w:color w:val="000000"/>
          <w:sz w:val="20"/>
          <w:szCs w:val="20"/>
          <w:lang w:eastAsia="en-CA"/>
        </w:rPr>
        <w:br/>
        <w:t>Questions:</w:t>
      </w:r>
    </w:p>
    <w:p w:rsidR="00A21435" w:rsidRPr="00A21435" w:rsidRDefault="00A21435" w:rsidP="00A21435">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CA"/>
        </w:rPr>
      </w:pPr>
      <w:r w:rsidRPr="00A21435">
        <w:rPr>
          <w:rFonts w:ascii="Arial" w:eastAsia="Times New Roman" w:hAnsi="Arial" w:cs="Arial"/>
          <w:color w:val="000000"/>
          <w:sz w:val="20"/>
          <w:szCs w:val="20"/>
          <w:lang w:eastAsia="en-CA"/>
        </w:rPr>
        <w:t>The UML package symbol is not a simple icon in SA, it is a custom symbol created by code. Could we use another symbol instead that can be managed as a simple icon?</w:t>
      </w:r>
      <w:ins w:id="40" w:author="Skip" w:date="2010-09-17T08:25:00Z">
        <w:r w:rsidR="00AC19A4">
          <w:rPr>
            <w:rFonts w:ascii="Arial" w:eastAsia="Times New Roman" w:hAnsi="Arial" w:cs="Arial"/>
            <w:color w:val="000000"/>
            <w:sz w:val="20"/>
            <w:szCs w:val="20"/>
            <w:lang w:eastAsia="en-CA"/>
          </w:rPr>
          <w:t xml:space="preserve"> Yes please. The UML package symbol is disliked by executives because it </w:t>
        </w:r>
      </w:ins>
      <w:ins w:id="41" w:author="Skip" w:date="2010-09-17T08:26:00Z">
        <w:r w:rsidR="00AC19A4">
          <w:rPr>
            <w:rFonts w:ascii="Arial" w:eastAsia="Times New Roman" w:hAnsi="Arial" w:cs="Arial"/>
            <w:color w:val="000000"/>
            <w:sz w:val="20"/>
            <w:szCs w:val="20"/>
            <w:lang w:eastAsia="en-CA"/>
          </w:rPr>
          <w:t xml:space="preserve">connotes a </w:t>
        </w:r>
        <w:commentRangeStart w:id="42"/>
        <w:r w:rsidR="00AC19A4">
          <w:rPr>
            <w:rFonts w:ascii="Arial" w:eastAsia="Times New Roman" w:hAnsi="Arial" w:cs="Arial"/>
            <w:color w:val="000000"/>
            <w:sz w:val="20"/>
            <w:szCs w:val="20"/>
            <w:lang w:eastAsia="en-CA"/>
          </w:rPr>
          <w:t>file</w:t>
        </w:r>
      </w:ins>
      <w:commentRangeEnd w:id="42"/>
      <w:r w:rsidR="003C6D20">
        <w:rPr>
          <w:rStyle w:val="CommentReference"/>
          <w:vanish/>
        </w:rPr>
        <w:commentReference w:id="42"/>
      </w:r>
      <w:ins w:id="43" w:author="Skip" w:date="2010-09-17T08:26:00Z">
        <w:r w:rsidR="00AC19A4">
          <w:rPr>
            <w:rFonts w:ascii="Arial" w:eastAsia="Times New Roman" w:hAnsi="Arial" w:cs="Arial"/>
            <w:color w:val="000000"/>
            <w:sz w:val="20"/>
            <w:szCs w:val="20"/>
            <w:lang w:eastAsia="en-CA"/>
          </w:rPr>
          <w:t xml:space="preserve">. The convention we have used (easy in Visio and </w:t>
        </w:r>
        <w:proofErr w:type="spellStart"/>
        <w:r w:rsidR="00AC19A4">
          <w:rPr>
            <w:rFonts w:ascii="Arial" w:eastAsia="Times New Roman" w:hAnsi="Arial" w:cs="Arial"/>
            <w:color w:val="000000"/>
            <w:sz w:val="20"/>
            <w:szCs w:val="20"/>
            <w:lang w:eastAsia="en-CA"/>
          </w:rPr>
          <w:t>Powerpoint</w:t>
        </w:r>
        <w:proofErr w:type="spellEnd"/>
        <w:r w:rsidR="00AC19A4">
          <w:rPr>
            <w:rFonts w:ascii="Arial" w:eastAsia="Times New Roman" w:hAnsi="Arial" w:cs="Arial"/>
            <w:color w:val="000000"/>
            <w:sz w:val="20"/>
            <w:szCs w:val="20"/>
            <w:lang w:eastAsia="en-CA"/>
          </w:rPr>
          <w:t>) is: square corners=organization; round corners=program; ellipse=service. See example previously.</w:t>
        </w:r>
      </w:ins>
    </w:p>
    <w:p w:rsidR="00A21435" w:rsidRPr="00A21435" w:rsidRDefault="00A21435" w:rsidP="00A21435">
      <w:pPr>
        <w:numPr>
          <w:ilvl w:val="0"/>
          <w:numId w:val="2"/>
        </w:numPr>
        <w:spacing w:before="100" w:beforeAutospacing="1" w:after="100" w:afterAutospacing="1" w:line="240" w:lineRule="auto"/>
        <w:ind w:left="945"/>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 xml:space="preserve">Is it necessary to show an organization unit's accountable services inside the organization unit, or could we consider a more regular "accountability trace" that always uses lines between the involved parties? That is, Organization Unit --Service Accountabilities--&gt; Service --Service Level Agreement--&gt; Service --&gt; Output --Client Set--&gt; Outcome --&gt; Target Group - all nodes connected by edges reflecting </w:t>
      </w:r>
      <w:proofErr w:type="spellStart"/>
      <w:r w:rsidRPr="00A21435">
        <w:rPr>
          <w:rFonts w:ascii="Arial" w:eastAsia="Times New Roman" w:hAnsi="Arial" w:cs="Arial"/>
          <w:color w:val="000000"/>
          <w:sz w:val="20"/>
          <w:szCs w:val="20"/>
          <w:lang w:eastAsia="en-CA"/>
        </w:rPr>
        <w:t>metaclasses</w:t>
      </w:r>
      <w:proofErr w:type="spellEnd"/>
      <w:r w:rsidRPr="00A21435">
        <w:rPr>
          <w:rFonts w:ascii="Arial" w:eastAsia="Times New Roman" w:hAnsi="Arial" w:cs="Arial"/>
          <w:color w:val="000000"/>
          <w:sz w:val="20"/>
          <w:szCs w:val="20"/>
          <w:lang w:eastAsia="en-CA"/>
        </w:rPr>
        <w:t xml:space="preserve"> and relationships in the </w:t>
      </w:r>
      <w:proofErr w:type="spellStart"/>
      <w:r w:rsidRPr="00A21435">
        <w:rPr>
          <w:rFonts w:ascii="Arial" w:eastAsia="Times New Roman" w:hAnsi="Arial" w:cs="Arial"/>
          <w:color w:val="000000"/>
          <w:sz w:val="20"/>
          <w:szCs w:val="20"/>
          <w:lang w:eastAsia="en-CA"/>
        </w:rPr>
        <w:t>metamodel</w:t>
      </w:r>
      <w:proofErr w:type="spellEnd"/>
      <w:r w:rsidRPr="00A21435">
        <w:rPr>
          <w:rFonts w:ascii="Arial" w:eastAsia="Times New Roman" w:hAnsi="Arial" w:cs="Arial"/>
          <w:color w:val="000000"/>
          <w:sz w:val="20"/>
          <w:szCs w:val="20"/>
          <w:lang w:eastAsia="en-CA"/>
        </w:rPr>
        <w:t>?</w:t>
      </w:r>
      <w:ins w:id="44" w:author="Skip" w:date="2010-09-17T08:28:00Z">
        <w:r w:rsidR="00AC19A4">
          <w:rPr>
            <w:rFonts w:ascii="Arial" w:eastAsia="Times New Roman" w:hAnsi="Arial" w:cs="Arial"/>
            <w:color w:val="000000"/>
            <w:sz w:val="20"/>
            <w:szCs w:val="20"/>
            <w:lang w:eastAsia="en-CA"/>
          </w:rPr>
          <w:t xml:space="preserve"> </w:t>
        </w:r>
      </w:ins>
      <w:ins w:id="45" w:author="Skip" w:date="2010-09-17T08:29:00Z">
        <w:r w:rsidR="00AC19A4">
          <w:rPr>
            <w:rFonts w:ascii="Arial" w:eastAsia="Times New Roman" w:hAnsi="Arial" w:cs="Arial"/>
            <w:color w:val="000000"/>
            <w:sz w:val="20"/>
            <w:szCs w:val="20"/>
            <w:lang w:eastAsia="en-CA"/>
          </w:rPr>
          <w:t>T</w:t>
        </w:r>
      </w:ins>
      <w:ins w:id="46" w:author="Skip" w:date="2010-09-17T08:28:00Z">
        <w:r w:rsidR="00AC19A4">
          <w:rPr>
            <w:rFonts w:ascii="Arial" w:eastAsia="Times New Roman" w:hAnsi="Arial" w:cs="Arial"/>
            <w:color w:val="000000"/>
            <w:sz w:val="20"/>
            <w:szCs w:val="20"/>
            <w:lang w:eastAsia="en-CA"/>
          </w:rPr>
          <w:t>his has not been the convention, and it increases the visual complexity (and size) of the diagram.</w:t>
        </w:r>
      </w:ins>
    </w:p>
    <w:p w:rsidR="00A21435" w:rsidRPr="00A21435" w:rsidRDefault="00A21435" w:rsidP="00A21435">
      <w:pPr>
        <w:numPr>
          <w:ilvl w:val="0"/>
          <w:numId w:val="3"/>
        </w:numPr>
        <w:spacing w:before="100" w:beforeAutospacing="1" w:after="100" w:afterAutospacing="1" w:line="240" w:lineRule="auto"/>
        <w:ind w:left="945"/>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 xml:space="preserve">The lines in SA depict a relationship between </w:t>
      </w:r>
      <w:proofErr w:type="spellStart"/>
      <w:r w:rsidRPr="00A21435">
        <w:rPr>
          <w:rFonts w:ascii="Arial" w:eastAsia="Times New Roman" w:hAnsi="Arial" w:cs="Arial"/>
          <w:color w:val="000000"/>
          <w:sz w:val="20"/>
          <w:szCs w:val="20"/>
          <w:lang w:eastAsia="en-CA"/>
        </w:rPr>
        <w:t>metaclasses</w:t>
      </w:r>
      <w:proofErr w:type="spellEnd"/>
      <w:r w:rsidRPr="00A21435">
        <w:rPr>
          <w:rFonts w:ascii="Arial" w:eastAsia="Times New Roman" w:hAnsi="Arial" w:cs="Arial"/>
          <w:color w:val="000000"/>
          <w:sz w:val="20"/>
          <w:szCs w:val="20"/>
          <w:lang w:eastAsia="en-CA"/>
        </w:rPr>
        <w:t>. The SIAM show the Output of a service on the arrow, but Output isn't a relationship, its a node. Custom code would be required to display the Output on the line instead of the relationship. By default the name of the relationship would appear on the line.</w:t>
      </w:r>
      <w:ins w:id="47" w:author="Skip" w:date="2010-09-17T08:30:00Z">
        <w:r w:rsidR="00AC19A4">
          <w:rPr>
            <w:rFonts w:ascii="Arial" w:eastAsia="Times New Roman" w:hAnsi="Arial" w:cs="Arial"/>
            <w:color w:val="000000"/>
            <w:sz w:val="20"/>
            <w:szCs w:val="20"/>
            <w:lang w:eastAsia="en-CA"/>
          </w:rPr>
          <w:t xml:space="preserve"> I haven’t seen the SIAM conventions used in the PSAM, but I venture to guess they put some effort into conforming with SIAM conventions because of the popularity of the diagram. A key point here is that SIAM diagrams are </w:t>
        </w:r>
      </w:ins>
      <w:ins w:id="48" w:author="Skip" w:date="2010-09-17T08:32:00Z">
        <w:r w:rsidR="00AC19A4">
          <w:rPr>
            <w:rFonts w:ascii="Arial" w:eastAsia="Times New Roman" w:hAnsi="Arial" w:cs="Arial"/>
            <w:color w:val="000000"/>
            <w:sz w:val="20"/>
            <w:szCs w:val="20"/>
            <w:lang w:eastAsia="en-CA"/>
          </w:rPr>
          <w:t>viewed</w:t>
        </w:r>
      </w:ins>
      <w:ins w:id="49" w:author="Skip" w:date="2010-09-17T08:30:00Z">
        <w:r w:rsidR="00AC19A4">
          <w:rPr>
            <w:rFonts w:ascii="Arial" w:eastAsia="Times New Roman" w:hAnsi="Arial" w:cs="Arial"/>
            <w:color w:val="000000"/>
            <w:sz w:val="20"/>
            <w:szCs w:val="20"/>
            <w:lang w:eastAsia="en-CA"/>
          </w:rPr>
          <w:t xml:space="preserve"> </w:t>
        </w:r>
      </w:ins>
      <w:ins w:id="50" w:author="Skip" w:date="2010-09-17T08:32:00Z">
        <w:r w:rsidR="00AC19A4">
          <w:rPr>
            <w:rFonts w:ascii="Arial" w:eastAsia="Times New Roman" w:hAnsi="Arial" w:cs="Arial"/>
            <w:color w:val="000000"/>
            <w:sz w:val="20"/>
            <w:szCs w:val="20"/>
            <w:lang w:eastAsia="en-CA"/>
          </w:rPr>
          <w:t>by all levels of government</w:t>
        </w:r>
        <w:r w:rsidR="00044460">
          <w:rPr>
            <w:rFonts w:ascii="Arial" w:eastAsia="Times New Roman" w:hAnsi="Arial" w:cs="Arial"/>
            <w:color w:val="000000"/>
            <w:sz w:val="20"/>
            <w:szCs w:val="20"/>
            <w:lang w:eastAsia="en-CA"/>
          </w:rPr>
          <w:t xml:space="preserve"> in Canada</w:t>
        </w:r>
        <w:r w:rsidR="00AC19A4">
          <w:rPr>
            <w:rFonts w:ascii="Arial" w:eastAsia="Times New Roman" w:hAnsi="Arial" w:cs="Arial"/>
            <w:color w:val="000000"/>
            <w:sz w:val="20"/>
            <w:szCs w:val="20"/>
            <w:lang w:eastAsia="en-CA"/>
          </w:rPr>
          <w:t>, since many services require the involvement of two, three or four levels.</w:t>
        </w:r>
      </w:ins>
      <w:ins w:id="51" w:author="Jim Amsden" w:date="2010-09-17T14:46:00Z">
        <w:r w:rsidR="003C6D20">
          <w:rPr>
            <w:rFonts w:ascii="Arial" w:eastAsia="Times New Roman" w:hAnsi="Arial" w:cs="Arial"/>
            <w:color w:val="000000"/>
            <w:sz w:val="20"/>
            <w:szCs w:val="20"/>
            <w:lang w:eastAsia="en-CA"/>
          </w:rPr>
          <w:t xml:space="preserve"> See if you can get Charles to send you an example of one.</w:t>
        </w:r>
      </w:ins>
    </w:p>
    <w:p w:rsidR="00A21435" w:rsidRPr="00A21435" w:rsidRDefault="00A21435" w:rsidP="00A21435">
      <w:pPr>
        <w:numPr>
          <w:ilvl w:val="0"/>
          <w:numId w:val="4"/>
        </w:numPr>
        <w:spacing w:before="100" w:beforeAutospacing="1" w:after="100" w:afterAutospacing="1" w:line="240" w:lineRule="auto"/>
        <w:ind w:left="945"/>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 xml:space="preserve">Exactly what </w:t>
      </w:r>
      <w:proofErr w:type="spellStart"/>
      <w:r w:rsidRPr="00A21435">
        <w:rPr>
          <w:rFonts w:ascii="Arial" w:eastAsia="Times New Roman" w:hAnsi="Arial" w:cs="Arial"/>
          <w:color w:val="000000"/>
          <w:sz w:val="20"/>
          <w:szCs w:val="20"/>
          <w:lang w:eastAsia="en-CA"/>
        </w:rPr>
        <w:t>metaclasses</w:t>
      </w:r>
      <w:proofErr w:type="spellEnd"/>
      <w:r w:rsidRPr="00A21435">
        <w:rPr>
          <w:rFonts w:ascii="Arial" w:eastAsia="Times New Roman" w:hAnsi="Arial" w:cs="Arial"/>
          <w:color w:val="000000"/>
          <w:sz w:val="20"/>
          <w:szCs w:val="20"/>
          <w:lang w:eastAsia="en-CA"/>
        </w:rPr>
        <w:t xml:space="preserve"> and relationships should be shown on the diagram and how?:</w:t>
      </w:r>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Organization Unit - UML package</w:t>
      </w:r>
      <w:ins w:id="52" w:author="Jim Amsden" w:date="2010-09-17T14:44:00Z">
        <w:r w:rsidR="003C6D20">
          <w:rPr>
            <w:rFonts w:ascii="Arial" w:eastAsia="Times New Roman" w:hAnsi="Arial" w:cs="Arial"/>
            <w:color w:val="000000"/>
            <w:sz w:val="20"/>
            <w:szCs w:val="20"/>
            <w:lang w:eastAsia="en-CA"/>
          </w:rPr>
          <w:t xml:space="preserve"> </w:t>
        </w:r>
        <w:r w:rsidR="003C6D20">
          <w:rPr>
            <w:rFonts w:ascii="Arial" w:eastAsia="Times New Roman" w:hAnsi="Arial" w:cs="Arial"/>
            <w:color w:val="000000"/>
            <w:sz w:val="20"/>
            <w:szCs w:val="20"/>
            <w:lang w:eastAsia="en-CA"/>
          </w:rPr>
          <w:t>–</w:t>
        </w:r>
        <w:r w:rsidR="003C6D20">
          <w:rPr>
            <w:rFonts w:ascii="Arial" w:eastAsia="Times New Roman" w:hAnsi="Arial" w:cs="Arial"/>
            <w:color w:val="000000"/>
            <w:sz w:val="20"/>
            <w:szCs w:val="20"/>
            <w:lang w:eastAsia="en-CA"/>
          </w:rPr>
          <w:t xml:space="preserve"> preferred: square cornered rectangle</w:t>
        </w:r>
      </w:ins>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Service - UML use case</w:t>
      </w:r>
      <w:ins w:id="53" w:author="Jim Amsden" w:date="2010-09-17T14:44:00Z">
        <w:r w:rsidR="003C6D20">
          <w:rPr>
            <w:rFonts w:ascii="Arial" w:eastAsia="Times New Roman" w:hAnsi="Arial" w:cs="Arial"/>
            <w:color w:val="000000"/>
            <w:sz w:val="20"/>
            <w:szCs w:val="20"/>
            <w:lang w:eastAsia="en-CA"/>
          </w:rPr>
          <w:t xml:space="preserve"> </w:t>
        </w:r>
        <w:r w:rsidR="003C6D20">
          <w:rPr>
            <w:rFonts w:ascii="Arial" w:eastAsia="Times New Roman" w:hAnsi="Arial" w:cs="Arial"/>
            <w:color w:val="000000"/>
            <w:sz w:val="20"/>
            <w:szCs w:val="20"/>
            <w:lang w:eastAsia="en-CA"/>
          </w:rPr>
          <w:t>–</w:t>
        </w:r>
        <w:r w:rsidR="003C6D20">
          <w:rPr>
            <w:rFonts w:ascii="Arial" w:eastAsia="Times New Roman" w:hAnsi="Arial" w:cs="Arial"/>
            <w:color w:val="000000"/>
            <w:sz w:val="20"/>
            <w:szCs w:val="20"/>
            <w:lang w:eastAsia="en-CA"/>
          </w:rPr>
          <w:t xml:space="preserve"> or an oval</w:t>
        </w:r>
      </w:ins>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Service Accountability - (an accountability line between organization units and services - or position service in organization unit box)</w:t>
      </w:r>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SLA between services (an accountability line between services)</w:t>
      </w:r>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service Output</w:t>
      </w:r>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Client Set</w:t>
      </w:r>
      <w:ins w:id="54" w:author="Skip" w:date="2010-09-17T08:34:00Z">
        <w:r w:rsidR="00044460">
          <w:rPr>
            <w:rFonts w:ascii="Arial" w:eastAsia="Times New Roman" w:hAnsi="Arial" w:cs="Arial"/>
            <w:color w:val="000000"/>
            <w:sz w:val="20"/>
            <w:szCs w:val="20"/>
            <w:lang w:eastAsia="en-CA"/>
          </w:rPr>
          <w:t xml:space="preserve"> (link only)</w:t>
        </w:r>
      </w:ins>
      <w:bookmarkStart w:id="55" w:name="_GoBack"/>
      <w:bookmarkEnd w:id="55"/>
    </w:p>
    <w:p w:rsidR="00A21435" w:rsidRPr="00A21435" w:rsidRDefault="00A21435"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Outcome  - (service output, client set, and outcome are all abstracted in an accountability between the service and the target group - would require custom code. Are the details interesting to MRM?)</w:t>
      </w:r>
      <w:ins w:id="56" w:author="Skip" w:date="2010-09-17T08:33:00Z">
        <w:r w:rsidR="00044460">
          <w:rPr>
            <w:rFonts w:ascii="Arial" w:eastAsia="Times New Roman" w:hAnsi="Arial" w:cs="Arial"/>
            <w:color w:val="000000"/>
            <w:sz w:val="20"/>
            <w:szCs w:val="20"/>
            <w:lang w:eastAsia="en-CA"/>
          </w:rPr>
          <w:t xml:space="preserve"> As discussed, Outcome here should be seen as a link to the Target Group</w:t>
        </w:r>
      </w:ins>
    </w:p>
    <w:p w:rsidR="00A21435" w:rsidRDefault="00A21435" w:rsidP="00A21435">
      <w:pPr>
        <w:numPr>
          <w:ilvl w:val="1"/>
          <w:numId w:val="4"/>
        </w:numPr>
        <w:spacing w:before="100" w:beforeAutospacing="1" w:after="100" w:afterAutospacing="1" w:line="240" w:lineRule="auto"/>
        <w:ind w:left="1890"/>
        <w:rPr>
          <w:ins w:id="57" w:author="Skip" w:date="2010-09-17T08:33:00Z"/>
          <w:rFonts w:ascii="Arial" w:eastAsia="Times New Roman" w:hAnsi="Arial" w:cs="Arial"/>
          <w:color w:val="000000"/>
          <w:sz w:val="20"/>
          <w:szCs w:val="20"/>
          <w:lang w:eastAsia="en-CA"/>
        </w:rPr>
      </w:pPr>
      <w:r w:rsidRPr="00A21435">
        <w:rPr>
          <w:rFonts w:ascii="Arial" w:eastAsia="Times New Roman" w:hAnsi="Arial" w:cs="Arial"/>
          <w:color w:val="000000"/>
          <w:sz w:val="20"/>
          <w:szCs w:val="20"/>
          <w:lang w:eastAsia="en-CA"/>
        </w:rPr>
        <w:t>Target Group - UML Actor</w:t>
      </w:r>
    </w:p>
    <w:p w:rsidR="00044460" w:rsidRDefault="00044460" w:rsidP="00A21435">
      <w:pPr>
        <w:numPr>
          <w:ilvl w:val="1"/>
          <w:numId w:val="4"/>
        </w:numPr>
        <w:spacing w:before="100" w:beforeAutospacing="1" w:after="100" w:afterAutospacing="1" w:line="240" w:lineRule="auto"/>
        <w:ind w:left="1890"/>
        <w:rPr>
          <w:ins w:id="58" w:author="Skip" w:date="2010-09-17T08:33:00Z"/>
          <w:rFonts w:ascii="Arial" w:eastAsia="Times New Roman" w:hAnsi="Arial" w:cs="Arial"/>
          <w:color w:val="000000"/>
          <w:sz w:val="20"/>
          <w:szCs w:val="20"/>
          <w:lang w:eastAsia="en-CA"/>
        </w:rPr>
      </w:pPr>
      <w:ins w:id="59" w:author="Skip" w:date="2010-09-17T08:33:00Z">
        <w:r>
          <w:rPr>
            <w:rFonts w:ascii="Arial" w:eastAsia="Times New Roman" w:hAnsi="Arial" w:cs="Arial"/>
            <w:color w:val="000000"/>
            <w:sz w:val="20"/>
            <w:szCs w:val="20"/>
            <w:lang w:eastAsia="en-CA"/>
          </w:rPr>
          <w:t xml:space="preserve">Program </w:t>
        </w:r>
      </w:ins>
      <w:ins w:id="60" w:author="Jim Amsden" w:date="2010-09-17T14:45:00Z">
        <w:r w:rsidR="003C6D20">
          <w:rPr>
            <w:rFonts w:ascii="Arial" w:eastAsia="Times New Roman" w:hAnsi="Arial" w:cs="Arial"/>
            <w:color w:val="000000"/>
            <w:sz w:val="20"/>
            <w:szCs w:val="20"/>
            <w:lang w:eastAsia="en-CA"/>
          </w:rPr>
          <w:t>–</w:t>
        </w:r>
        <w:r w:rsidR="003C6D20">
          <w:rPr>
            <w:rFonts w:ascii="Arial" w:eastAsia="Times New Roman" w:hAnsi="Arial" w:cs="Arial"/>
            <w:color w:val="000000"/>
            <w:sz w:val="20"/>
            <w:szCs w:val="20"/>
            <w:lang w:eastAsia="en-CA"/>
          </w:rPr>
          <w:t xml:space="preserve"> round cornered rectangle</w:t>
        </w:r>
      </w:ins>
    </w:p>
    <w:p w:rsidR="00044460" w:rsidRPr="00A21435" w:rsidRDefault="00044460" w:rsidP="00A21435">
      <w:pPr>
        <w:numPr>
          <w:ilvl w:val="1"/>
          <w:numId w:val="4"/>
        </w:numPr>
        <w:spacing w:before="100" w:beforeAutospacing="1" w:after="100" w:afterAutospacing="1" w:line="240" w:lineRule="auto"/>
        <w:ind w:left="1890"/>
        <w:rPr>
          <w:rFonts w:ascii="Arial" w:eastAsia="Times New Roman" w:hAnsi="Arial" w:cs="Arial"/>
          <w:color w:val="000000"/>
          <w:sz w:val="20"/>
          <w:szCs w:val="20"/>
          <w:lang w:eastAsia="en-CA"/>
        </w:rPr>
      </w:pPr>
      <w:ins w:id="61" w:author="Skip" w:date="2010-09-17T08:34:00Z">
        <w:r>
          <w:rPr>
            <w:rFonts w:ascii="Arial" w:eastAsia="Times New Roman" w:hAnsi="Arial" w:cs="Arial"/>
            <w:color w:val="000000"/>
            <w:sz w:val="20"/>
            <w:szCs w:val="20"/>
            <w:lang w:eastAsia="en-CA"/>
          </w:rPr>
          <w:t>Service Output Type</w:t>
        </w:r>
      </w:ins>
    </w:p>
    <w:p w:rsidR="00F8236F" w:rsidRDefault="00F8236F"/>
    <w:sectPr w:rsidR="00F8236F" w:rsidSect="00111E94">
      <w:pgSz w:w="12240" w:h="15840"/>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Jim Amsden" w:date="2010-09-17T14:44:00Z" w:initials="jra暾욀뿿묀">
    <w:p w:rsidR="003C6D20" w:rsidRDefault="003C6D20">
      <w:pPr>
        <w:pStyle w:val="CommentText"/>
      </w:pPr>
      <w:r>
        <w:rPr>
          <w:rStyle w:val="CommentReference"/>
        </w:rPr>
        <w:annotationRef/>
      </w:r>
      <w:r>
        <w:t xml:space="preserve">But a file folder is used to organize things </w:t>
      </w:r>
      <w:r>
        <w:sym w:font="Wingdings" w:char="F04A"/>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958A9"/>
    <w:multiLevelType w:val="multilevel"/>
    <w:tmpl w:val="0A220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trackRevisions/>
  <w:doNotTrackMoves/>
  <w:defaultTabStop w:val="720"/>
  <w:characterSpacingControl w:val="doNotCompress"/>
  <w:compat/>
  <w:rsids>
    <w:rsidRoot w:val="00A21435"/>
    <w:rsid w:val="00044460"/>
    <w:rsid w:val="00111E94"/>
    <w:rsid w:val="003C6D20"/>
    <w:rsid w:val="00A21435"/>
    <w:rsid w:val="00AC19A4"/>
    <w:rsid w:val="00F8236F"/>
  </w:rsids>
  <m:mathPr>
    <m:mathFont m:val="Lucida Grande"/>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E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21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35"/>
    <w:rPr>
      <w:rFonts w:ascii="Tahoma" w:hAnsi="Tahoma" w:cs="Tahoma"/>
      <w:sz w:val="16"/>
      <w:szCs w:val="16"/>
    </w:rPr>
  </w:style>
  <w:style w:type="character" w:styleId="CommentReference">
    <w:name w:val="annotation reference"/>
    <w:basedOn w:val="DefaultParagraphFont"/>
    <w:uiPriority w:val="99"/>
    <w:semiHidden/>
    <w:unhideWhenUsed/>
    <w:rsid w:val="003C6D20"/>
    <w:rPr>
      <w:sz w:val="18"/>
      <w:szCs w:val="18"/>
    </w:rPr>
  </w:style>
  <w:style w:type="paragraph" w:styleId="CommentText">
    <w:name w:val="annotation text"/>
    <w:basedOn w:val="Normal"/>
    <w:link w:val="CommentTextChar"/>
    <w:uiPriority w:val="99"/>
    <w:semiHidden/>
    <w:unhideWhenUsed/>
    <w:rsid w:val="003C6D20"/>
    <w:pPr>
      <w:spacing w:line="240" w:lineRule="auto"/>
    </w:pPr>
    <w:rPr>
      <w:sz w:val="24"/>
      <w:szCs w:val="24"/>
    </w:rPr>
  </w:style>
  <w:style w:type="character" w:customStyle="1" w:styleId="CommentTextChar">
    <w:name w:val="Comment Text Char"/>
    <w:basedOn w:val="DefaultParagraphFont"/>
    <w:link w:val="CommentText"/>
    <w:uiPriority w:val="99"/>
    <w:semiHidden/>
    <w:rsid w:val="003C6D20"/>
    <w:rPr>
      <w:sz w:val="24"/>
      <w:szCs w:val="24"/>
    </w:rPr>
  </w:style>
  <w:style w:type="paragraph" w:styleId="CommentSubject">
    <w:name w:val="annotation subject"/>
    <w:basedOn w:val="CommentText"/>
    <w:next w:val="CommentText"/>
    <w:link w:val="CommentSubjectChar"/>
    <w:uiPriority w:val="99"/>
    <w:semiHidden/>
    <w:unhideWhenUsed/>
    <w:rsid w:val="003C6D20"/>
    <w:rPr>
      <w:b/>
      <w:bCs/>
      <w:sz w:val="20"/>
      <w:szCs w:val="20"/>
    </w:rPr>
  </w:style>
  <w:style w:type="character" w:customStyle="1" w:styleId="CommentSubjectChar">
    <w:name w:val="Comment Subject Char"/>
    <w:basedOn w:val="CommentTextChar"/>
    <w:link w:val="CommentSubject"/>
    <w:uiPriority w:val="99"/>
    <w:semiHidden/>
    <w:rsid w:val="003C6D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54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jpe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730</Words>
  <Characters>4162</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dc:creator>
  <cp:lastModifiedBy>Jim Amsden</cp:lastModifiedBy>
  <cp:revision>2</cp:revision>
  <dcterms:created xsi:type="dcterms:W3CDTF">2010-09-17T12:12:00Z</dcterms:created>
  <dcterms:modified xsi:type="dcterms:W3CDTF">2010-09-17T18:47:00Z</dcterms:modified>
</cp:coreProperties>
</file>
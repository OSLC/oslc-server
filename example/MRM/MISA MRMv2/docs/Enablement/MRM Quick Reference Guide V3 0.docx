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DD5EF" w14:textId="77777777" w:rsidR="006C699B" w:rsidRPr="00984606" w:rsidRDefault="006C699B" w:rsidP="006C699B">
      <w:pPr>
        <w:jc w:val="center"/>
        <w:rPr>
          <w:sz w:val="24"/>
        </w:rPr>
      </w:pPr>
      <w:r w:rsidRPr="00984606">
        <w:rPr>
          <w:sz w:val="24"/>
        </w:rPr>
        <w:t>Municipal Reference Model Version 2.0</w:t>
      </w:r>
    </w:p>
    <w:p w14:paraId="67B50511" w14:textId="77777777" w:rsidR="00D50C99" w:rsidRPr="00984606" w:rsidRDefault="006C699B" w:rsidP="006C699B">
      <w:pPr>
        <w:jc w:val="center"/>
        <w:rPr>
          <w:b/>
          <w:sz w:val="24"/>
        </w:rPr>
      </w:pPr>
      <w:r w:rsidRPr="00984606">
        <w:rPr>
          <w:b/>
          <w:sz w:val="24"/>
        </w:rPr>
        <w:t xml:space="preserve">Reference Model </w:t>
      </w:r>
      <w:r w:rsidR="00265307">
        <w:rPr>
          <w:b/>
          <w:sz w:val="24"/>
        </w:rPr>
        <w:t xml:space="preserve">– </w:t>
      </w:r>
      <w:r w:rsidRPr="00984606">
        <w:rPr>
          <w:b/>
          <w:sz w:val="24"/>
        </w:rPr>
        <w:t>Quick Reference Guide</w:t>
      </w:r>
    </w:p>
    <w:p w14:paraId="269055D0" w14:textId="77777777" w:rsidR="006C699B" w:rsidRPr="00984606" w:rsidRDefault="006C699B"/>
    <w:tbl>
      <w:tblPr>
        <w:tblStyle w:val="TableGrid"/>
        <w:tblW w:w="0" w:type="auto"/>
        <w:tblBorders>
          <w:top w:val="none" w:sz="0" w:space="0" w:color="auto"/>
          <w:left w:val="none" w:sz="0" w:space="0" w:color="auto"/>
          <w:bottom w:val="single" w:sz="4" w:space="0" w:color="95B3D7" w:themeColor="accent1" w:themeTint="99"/>
          <w:right w:val="none" w:sz="0" w:space="0" w:color="auto"/>
          <w:insideH w:val="single" w:sz="4" w:space="0" w:color="95B3D7" w:themeColor="accent1" w:themeTint="99"/>
          <w:insideV w:val="none" w:sz="0" w:space="0" w:color="auto"/>
        </w:tblBorders>
        <w:tblCellMar>
          <w:top w:w="108" w:type="dxa"/>
          <w:bottom w:w="108" w:type="dxa"/>
        </w:tblCellMar>
        <w:tblLook w:val="04A0" w:firstRow="1" w:lastRow="0" w:firstColumn="1" w:lastColumn="0" w:noHBand="0" w:noVBand="1"/>
      </w:tblPr>
      <w:tblGrid>
        <w:gridCol w:w="1385"/>
        <w:gridCol w:w="4187"/>
        <w:gridCol w:w="4048"/>
      </w:tblGrid>
      <w:tr w:rsidR="006C699B" w:rsidRPr="00984606" w14:paraId="0E2FB675" w14:textId="77777777" w:rsidTr="00984606">
        <w:tc>
          <w:tcPr>
            <w:tcW w:w="2518" w:type="dxa"/>
          </w:tcPr>
          <w:p w14:paraId="0A38D0FA" w14:textId="77777777" w:rsidR="006C699B" w:rsidRPr="00984606" w:rsidRDefault="006C699B">
            <w:pPr>
              <w:rPr>
                <w:b/>
              </w:rPr>
            </w:pPr>
            <w:r w:rsidRPr="00984606">
              <w:rPr>
                <w:b/>
              </w:rPr>
              <w:t>Introduction</w:t>
            </w:r>
          </w:p>
        </w:tc>
        <w:tc>
          <w:tcPr>
            <w:tcW w:w="7056" w:type="dxa"/>
            <w:gridSpan w:val="2"/>
          </w:tcPr>
          <w:p w14:paraId="40B5B414" w14:textId="77777777" w:rsidR="006C699B" w:rsidRPr="00984606" w:rsidRDefault="006C699B" w:rsidP="006C699B">
            <w:r w:rsidRPr="00984606">
              <w:t>The purpose of this document is to outline the rules used to develop the content of the MRM Reference Model.  In particular, these rules apply to the following components in the Reference Model:</w:t>
            </w:r>
          </w:p>
          <w:p w14:paraId="15CA3205" w14:textId="77777777" w:rsidR="00F0389A" w:rsidRPr="00984606" w:rsidRDefault="006C699B" w:rsidP="00F0389A">
            <w:pPr>
              <w:pStyle w:val="ListParagraph"/>
              <w:numPr>
                <w:ilvl w:val="0"/>
                <w:numId w:val="1"/>
              </w:numPr>
              <w:spacing w:before="240"/>
            </w:pPr>
            <w:r w:rsidRPr="00984606">
              <w:t>Service</w:t>
            </w:r>
          </w:p>
          <w:p w14:paraId="08ED99A0" w14:textId="77777777" w:rsidR="00F0389A" w:rsidRPr="00984606" w:rsidRDefault="006C699B" w:rsidP="00F0389A">
            <w:pPr>
              <w:pStyle w:val="ListParagraph"/>
              <w:numPr>
                <w:ilvl w:val="0"/>
                <w:numId w:val="1"/>
              </w:numPr>
            </w:pPr>
            <w:r w:rsidRPr="00984606">
              <w:t xml:space="preserve">Program </w:t>
            </w:r>
          </w:p>
          <w:p w14:paraId="1E2B3E42" w14:textId="77777777" w:rsidR="004444D2" w:rsidRDefault="004444D2" w:rsidP="004444D2">
            <w:pPr>
              <w:pStyle w:val="ListParagraph"/>
              <w:numPr>
                <w:ilvl w:val="0"/>
                <w:numId w:val="1"/>
              </w:numPr>
            </w:pPr>
            <w:r w:rsidRPr="00984606">
              <w:t>Output</w:t>
            </w:r>
          </w:p>
          <w:p w14:paraId="7C00271D" w14:textId="77777777" w:rsidR="004444D2" w:rsidRPr="00984606" w:rsidRDefault="004444D2" w:rsidP="004444D2">
            <w:pPr>
              <w:pStyle w:val="ListParagraph"/>
              <w:numPr>
                <w:ilvl w:val="0"/>
                <w:numId w:val="1"/>
              </w:numPr>
            </w:pPr>
            <w:r>
              <w:t>Service Value</w:t>
            </w:r>
          </w:p>
          <w:p w14:paraId="2CE98C22" w14:textId="77777777" w:rsidR="004444D2" w:rsidRPr="00984606" w:rsidRDefault="004444D2" w:rsidP="004444D2">
            <w:pPr>
              <w:pStyle w:val="ListParagraph"/>
              <w:numPr>
                <w:ilvl w:val="0"/>
                <w:numId w:val="1"/>
              </w:numPr>
            </w:pPr>
            <w:r w:rsidRPr="00984606">
              <w:t>Outcome</w:t>
            </w:r>
          </w:p>
          <w:p w14:paraId="16B1ACED" w14:textId="77777777" w:rsidR="006C699B" w:rsidRPr="00984606" w:rsidRDefault="006C699B" w:rsidP="006C699B">
            <w:pPr>
              <w:pStyle w:val="ListParagraph"/>
              <w:numPr>
                <w:ilvl w:val="0"/>
                <w:numId w:val="1"/>
              </w:numPr>
            </w:pPr>
            <w:r w:rsidRPr="00984606">
              <w:t>Target Group</w:t>
            </w:r>
          </w:p>
          <w:p w14:paraId="3943B8E5" w14:textId="77777777" w:rsidR="006C699B" w:rsidRDefault="006C699B" w:rsidP="006C699B">
            <w:pPr>
              <w:pStyle w:val="ListParagraph"/>
              <w:numPr>
                <w:ilvl w:val="0"/>
                <w:numId w:val="1"/>
              </w:numPr>
            </w:pPr>
            <w:r w:rsidRPr="00984606">
              <w:t>Need</w:t>
            </w:r>
          </w:p>
          <w:p w14:paraId="7618F6E4" w14:textId="77777777" w:rsidR="004444D2" w:rsidRPr="00984606" w:rsidRDefault="004444D2" w:rsidP="006C699B">
            <w:pPr>
              <w:pStyle w:val="ListParagraph"/>
              <w:numPr>
                <w:ilvl w:val="0"/>
                <w:numId w:val="1"/>
              </w:numPr>
            </w:pPr>
            <w:r>
              <w:t>Service Agreement</w:t>
            </w:r>
          </w:p>
          <w:p w14:paraId="36C47088" w14:textId="77777777" w:rsidR="006C699B" w:rsidRPr="00984606" w:rsidRDefault="006C699B" w:rsidP="00BA3A0D">
            <w:pPr>
              <w:pStyle w:val="ListParagraph"/>
              <w:numPr>
                <w:ilvl w:val="0"/>
                <w:numId w:val="1"/>
              </w:numPr>
            </w:pPr>
            <w:r w:rsidRPr="00984606">
              <w:t>Process</w:t>
            </w:r>
          </w:p>
          <w:p w14:paraId="291DD3DF" w14:textId="77777777" w:rsidR="00BA3A0D" w:rsidRPr="00984606" w:rsidRDefault="00BA3A0D" w:rsidP="00BA3A0D"/>
          <w:p w14:paraId="7855C9E8" w14:textId="77777777" w:rsidR="00BA3A0D" w:rsidRPr="00984606" w:rsidRDefault="00BA3A0D" w:rsidP="00BA3A0D">
            <w:r w:rsidRPr="00984606">
              <w:t>While there are other business components, such as Organization Unit and Resource that will be available in the MRMv2 software, they will not have any content in the Reference Model, at least for the pilot testing.</w:t>
            </w:r>
          </w:p>
        </w:tc>
      </w:tr>
      <w:tr w:rsidR="006C699B" w:rsidRPr="00984606" w14:paraId="06692FF8" w14:textId="77777777" w:rsidTr="00984606">
        <w:tc>
          <w:tcPr>
            <w:tcW w:w="2518" w:type="dxa"/>
          </w:tcPr>
          <w:p w14:paraId="57774CA4" w14:textId="77777777" w:rsidR="006C699B" w:rsidRPr="00984606" w:rsidRDefault="007A1190">
            <w:pPr>
              <w:rPr>
                <w:b/>
              </w:rPr>
            </w:pPr>
            <w:r w:rsidRPr="00984606">
              <w:rPr>
                <w:b/>
              </w:rPr>
              <w:t>Model Concepts</w:t>
            </w:r>
          </w:p>
        </w:tc>
        <w:tc>
          <w:tcPr>
            <w:tcW w:w="7056" w:type="dxa"/>
            <w:gridSpan w:val="2"/>
          </w:tcPr>
          <w:p w14:paraId="16C41AE1" w14:textId="77777777" w:rsidR="006C699B" w:rsidRPr="00984606" w:rsidRDefault="00BA3A0D">
            <w:pPr>
              <w:rPr>
                <w:noProof/>
              </w:rPr>
            </w:pPr>
            <w:r w:rsidRPr="00984606">
              <w:rPr>
                <w:noProof/>
              </w:rPr>
              <w:t xml:space="preserve">The following diagram generalizes the various business components that will have content in the </w:t>
            </w:r>
            <w:r w:rsidR="00573465">
              <w:rPr>
                <w:noProof/>
              </w:rPr>
              <w:t xml:space="preserve">initial version of the </w:t>
            </w:r>
            <w:r w:rsidRPr="00984606">
              <w:rPr>
                <w:noProof/>
              </w:rPr>
              <w:t>Reference Model and illustrates the relationships between the various components represented as a simple connector.</w:t>
            </w:r>
          </w:p>
          <w:p w14:paraId="7C47E168" w14:textId="77777777" w:rsidR="00BA3A0D" w:rsidRPr="00984606" w:rsidRDefault="00BA3A0D">
            <w:pPr>
              <w:rPr>
                <w:noProof/>
              </w:rPr>
            </w:pPr>
          </w:p>
          <w:p w14:paraId="6C9F5168" w14:textId="77777777" w:rsidR="007A1190" w:rsidRPr="00984606" w:rsidRDefault="0033427E">
            <w:pPr>
              <w:rPr>
                <w:noProof/>
              </w:rPr>
            </w:pPr>
            <w:ins w:id="0" w:author="Jim Amsden" w:date="2012-02-26T20:09:00Z">
              <w:r w:rsidRPr="0033427E">
                <w:rPr>
                  <w:noProof/>
                  <w:lang w:val="en-US"/>
                </w:rPr>
                <w:drawing>
                  <wp:inline distT="0" distB="0" distL="0" distR="0" wp14:anchorId="65014805" wp14:editId="7D34DC2D">
                    <wp:extent cx="5107509" cy="2231390"/>
                    <wp:effectExtent l="0" t="0" r="0" b="0"/>
                    <wp:docPr id="16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7509" cy="2231390"/>
                            </a:xfrm>
                            <a:prstGeom prst="rect">
                              <a:avLst/>
                            </a:prstGeom>
                            <a:noFill/>
                            <a:ln>
                              <a:noFill/>
                            </a:ln>
                            <a:extLst/>
                          </pic:spPr>
                        </pic:pic>
                      </a:graphicData>
                    </a:graphic>
                  </wp:inline>
                </w:drawing>
              </w:r>
            </w:ins>
            <w:del w:id="1" w:author="Jim Amsden" w:date="2012-02-26T20:09:00Z">
              <w:r w:rsidR="004444D2" w:rsidRPr="004444D2" w:rsidDel="0033427E">
                <w:rPr>
                  <w:noProof/>
                  <w:lang w:val="en-US"/>
                </w:rPr>
                <w:drawing>
                  <wp:inline distT="0" distB="0" distL="0" distR="0" wp14:anchorId="6FEFADEB" wp14:editId="58F00F13">
                    <wp:extent cx="4895850" cy="2143125"/>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29684" cy="3858446"/>
                              <a:chOff x="285720" y="1427942"/>
                              <a:chExt cx="8429684" cy="3858446"/>
                            </a:xfrm>
                          </a:grpSpPr>
                          <a:sp>
                            <a:nvSpPr>
                              <a:cNvPr id="4" name="Rectangle 3"/>
                              <a:cNvSpPr/>
                            </a:nvSpPr>
                            <a:spPr>
                              <a:xfrm>
                                <a:off x="2428860" y="1427942"/>
                                <a:ext cx="1785950"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t>Program</a:t>
                                  </a:r>
                                  <a:endParaRPr lang="en-US" sz="12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428860" y="1785132"/>
                                <a:ext cx="1785950" cy="35719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t>Program</a:t>
                                  </a:r>
                                  <a:endParaRPr lang="en-US" sz="1200" b="1"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3" name="Group 42"/>
                              <a:cNvGrpSpPr/>
                            </a:nvGrpSpPr>
                            <a:grpSpPr>
                              <a:xfrm>
                                <a:off x="2428860" y="3500438"/>
                                <a:ext cx="1785950" cy="714380"/>
                                <a:chOff x="2428860" y="3500438"/>
                                <a:chExt cx="1785950" cy="714380"/>
                              </a:xfrm>
                            </a:grpSpPr>
                            <a:sp>
                              <a:nvSpPr>
                                <a:cNvPr id="6" name="Rectangle 5"/>
                                <a:cNvSpPr/>
                              </a:nvSpPr>
                              <a:spPr>
                                <a:xfrm>
                                  <a:off x="2428860" y="3500438"/>
                                  <a:ext cx="1785950"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t>Service</a:t>
                                    </a:r>
                                    <a:endParaRPr lang="en-US" sz="12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2428860" y="3857628"/>
                                  <a:ext cx="1785950" cy="35719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t>Program</a:t>
                                    </a:r>
                                    <a:endParaRPr lang="en-US" sz="1200" b="1"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 name="Rectangle 7"/>
                              <a:cNvSpPr/>
                            </a:nvSpPr>
                            <a:spPr>
                              <a:xfrm>
                                <a:off x="4572000" y="1427942"/>
                                <a:ext cx="1785950"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t>Outcome</a:t>
                                  </a:r>
                                  <a:endParaRPr lang="en-US" sz="12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572000" y="1785132"/>
                                <a:ext cx="1785950" cy="35719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Program</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4" name="Group 43"/>
                              <a:cNvGrpSpPr/>
                            </a:nvGrpSpPr>
                            <a:grpSpPr>
                              <a:xfrm>
                                <a:off x="4572000" y="3500438"/>
                                <a:ext cx="1785950" cy="714380"/>
                                <a:chOff x="4572000" y="3500438"/>
                                <a:chExt cx="1785950" cy="714380"/>
                              </a:xfrm>
                            </a:grpSpPr>
                            <a:sp>
                              <a:nvSpPr>
                                <a:cNvPr id="10" name="Rectangle 9"/>
                                <a:cNvSpPr/>
                              </a:nvSpPr>
                              <a:spPr>
                                <a:xfrm>
                                  <a:off x="4572000" y="3500438"/>
                                  <a:ext cx="1785950"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t>Output</a:t>
                                    </a:r>
                                    <a:endParaRPr lang="en-US" sz="12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4572000" y="3857628"/>
                                  <a:ext cx="1785950" cy="35719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Program</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2" name="Rectangle 11"/>
                              <a:cNvSpPr/>
                            </a:nvSpPr>
                            <a:spPr>
                              <a:xfrm>
                                <a:off x="6929454" y="1427942"/>
                                <a:ext cx="1785950"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t>Target Group</a:t>
                                  </a:r>
                                  <a:endParaRPr lang="en-US" sz="12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6929454" y="1785132"/>
                                <a:ext cx="1785950" cy="35719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Program</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6929454" y="2428868"/>
                                <a:ext cx="1785950"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t>Need</a:t>
                                  </a:r>
                                  <a:endParaRPr lang="en-US" sz="12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6929454" y="2786058"/>
                                <a:ext cx="1785950" cy="35719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Program</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2428860" y="4572008"/>
                                <a:ext cx="1785950"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t>Process</a:t>
                                  </a:r>
                                  <a:endParaRPr lang="en-US" sz="12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428860" y="4929198"/>
                                <a:ext cx="1785950" cy="35719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t>Program</a:t>
                                  </a:r>
                                  <a:endParaRPr lang="en-US" sz="1200" b="1"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Elbow Connector 18"/>
                              <a:cNvCxnSpPr>
                                <a:stCxn id="5" idx="2"/>
                                <a:endCxn id="6" idx="0"/>
                              </a:cNvCxnSpPr>
                            </a:nvCxnSpPr>
                            <a:spPr>
                              <a:xfrm rot="5400000">
                                <a:off x="2642777" y="2821380"/>
                                <a:ext cx="1358116" cy="1588"/>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21" name="Elbow Connector 20"/>
                              <a:cNvCxnSpPr>
                                <a:stCxn id="7" idx="2"/>
                                <a:endCxn id="16" idx="0"/>
                              </a:cNvCxnSpPr>
                            </a:nvCxnSpPr>
                            <a:spPr>
                              <a:xfrm rot="5400000">
                                <a:off x="3143240" y="4393413"/>
                                <a:ext cx="357190" cy="1588"/>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23" name="Elbow Connector 22"/>
                              <a:cNvCxnSpPr>
                                <a:stCxn id="4" idx="3"/>
                                <a:endCxn id="8" idx="1"/>
                              </a:cNvCxnSpPr>
                            </a:nvCxnSpPr>
                            <a:spPr>
                              <a:xfrm>
                                <a:off x="4214810" y="1606537"/>
                                <a:ext cx="357190" cy="1588"/>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25" name="Elbow Connector 24"/>
                              <a:cNvCxnSpPr>
                                <a:stCxn id="6" idx="3"/>
                                <a:endCxn id="10" idx="1"/>
                              </a:cNvCxnSpPr>
                            </a:nvCxnSpPr>
                            <a:spPr>
                              <a:xfrm>
                                <a:off x="4214810" y="3679033"/>
                                <a:ext cx="357190" cy="1588"/>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27" name="Elbow Connector 26"/>
                              <a:cNvCxnSpPr>
                                <a:stCxn id="9" idx="2"/>
                                <a:endCxn id="26" idx="0"/>
                              </a:cNvCxnSpPr>
                            </a:nvCxnSpPr>
                            <a:spPr>
                              <a:xfrm rot="5400000">
                                <a:off x="5285983" y="2321314"/>
                                <a:ext cx="357984" cy="1588"/>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29" name="Elbow Connector 28"/>
                              <a:cNvCxnSpPr>
                                <a:stCxn id="8" idx="3"/>
                                <a:endCxn id="12" idx="1"/>
                              </a:cNvCxnSpPr>
                            </a:nvCxnSpPr>
                            <a:spPr>
                              <a:xfrm>
                                <a:off x="6357950" y="1606537"/>
                                <a:ext cx="571504" cy="1588"/>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31" name="Elbow Connector 30"/>
                              <a:cNvCxnSpPr>
                                <a:stCxn id="8" idx="3"/>
                                <a:endCxn id="14" idx="1"/>
                              </a:cNvCxnSpPr>
                            </a:nvCxnSpPr>
                            <a:spPr>
                              <a:xfrm>
                                <a:off x="6357950" y="1606537"/>
                                <a:ext cx="571504" cy="1000926"/>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26" name="Rectangle 25"/>
                              <a:cNvSpPr/>
                            </a:nvSpPr>
                            <a:spPr>
                              <a:xfrm>
                                <a:off x="4572000" y="2500306"/>
                                <a:ext cx="1785950"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t>Service Value</a:t>
                                  </a:r>
                                  <a:endParaRPr lang="en-US" sz="12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tangle 27"/>
                              <a:cNvSpPr/>
                            </a:nvSpPr>
                            <a:spPr>
                              <a:xfrm>
                                <a:off x="4572000" y="2857496"/>
                                <a:ext cx="1785950" cy="35719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Program</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Elbow Connector 31"/>
                              <a:cNvCxnSpPr>
                                <a:stCxn id="28" idx="2"/>
                                <a:endCxn id="10" idx="0"/>
                              </a:cNvCxnSpPr>
                            </a:nvCxnSpPr>
                            <a:spPr>
                              <a:xfrm rot="5400000">
                                <a:off x="5322099" y="3357562"/>
                                <a:ext cx="285752" cy="1588"/>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grpSp>
                            <a:nvGrpSpPr>
                              <a:cNvPr id="42" name="Group 41"/>
                              <a:cNvGrpSpPr/>
                            </a:nvGrpSpPr>
                            <a:grpSpPr>
                              <a:xfrm>
                                <a:off x="285720" y="3500438"/>
                                <a:ext cx="1785950" cy="714380"/>
                                <a:chOff x="285720" y="3500438"/>
                                <a:chExt cx="1785950" cy="714380"/>
                              </a:xfrm>
                            </a:grpSpPr>
                            <a:sp>
                              <a:nvSpPr>
                                <a:cNvPr id="37" name="Rectangle 36"/>
                                <a:cNvSpPr/>
                              </a:nvSpPr>
                              <a:spPr>
                                <a:xfrm>
                                  <a:off x="285720" y="3500438"/>
                                  <a:ext cx="1785950" cy="3571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t>Service Agreement</a:t>
                                    </a:r>
                                    <a:endParaRPr lang="en-US" sz="12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ectangle 37"/>
                                <a:cNvSpPr/>
                              </a:nvSpPr>
                              <a:spPr>
                                <a:xfrm>
                                  <a:off x="285720" y="3857628"/>
                                  <a:ext cx="1785950" cy="35719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t>Program</a:t>
                                    </a:r>
                                    <a:endParaRPr lang="en-US" sz="1200" b="1" dirty="0"/>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39" name="Elbow Connector 38"/>
                              <a:cNvCxnSpPr>
                                <a:stCxn id="37" idx="3"/>
                                <a:endCxn id="6" idx="1"/>
                              </a:cNvCxnSpPr>
                            </a:nvCxnSpPr>
                            <a:spPr>
                              <a:xfrm>
                                <a:off x="2071670" y="3679033"/>
                                <a:ext cx="357190" cy="1588"/>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del>
          </w:p>
          <w:p w14:paraId="37030216" w14:textId="77777777" w:rsidR="007A1190" w:rsidRPr="00984606" w:rsidRDefault="007A1190"/>
          <w:p w14:paraId="0973D0D9" w14:textId="77777777" w:rsidR="00BA3A0D" w:rsidRPr="00984606" w:rsidRDefault="00BA3A0D">
            <w:r w:rsidRPr="00984606">
              <w:t xml:space="preserve">Please note that </w:t>
            </w:r>
            <w:r w:rsidR="00573465">
              <w:t>the above diagram represents a sub set of the full MRM meta-model.  The complete</w:t>
            </w:r>
            <w:r w:rsidRPr="00984606">
              <w:t xml:space="preserve"> MRMv2 data model is available for review</w:t>
            </w:r>
            <w:r w:rsidR="00573465">
              <w:t xml:space="preserve"> in the </w:t>
            </w:r>
            <w:del w:id="2" w:author="Jim Amsden" w:date="2012-02-26T20:10:00Z">
              <w:r w:rsidR="00573465" w:rsidDel="0033427E">
                <w:delText>MRM Lotus Quickr</w:delText>
              </w:r>
            </w:del>
            <w:ins w:id="3" w:author="Jim Amsden" w:date="2012-02-26T20:10:00Z">
              <w:r w:rsidR="0033427E">
                <w:t>MISA MRM collaboration</w:t>
              </w:r>
            </w:ins>
            <w:r w:rsidR="00573465">
              <w:t xml:space="preserve"> site</w:t>
            </w:r>
            <w:r w:rsidRPr="00984606">
              <w:t>.</w:t>
            </w:r>
          </w:p>
          <w:p w14:paraId="3B1FD9EB" w14:textId="77777777" w:rsidR="00FA0F8E" w:rsidRPr="00984606" w:rsidRDefault="00FA0F8E" w:rsidP="00FA0F8E">
            <w:pPr>
              <w:spacing w:before="240"/>
            </w:pPr>
            <w:r w:rsidRPr="00984606">
              <w:t>Some key observations are worthy of note:</w:t>
            </w:r>
          </w:p>
          <w:p w14:paraId="4FF7D1FB" w14:textId="77777777" w:rsidR="00FA0F8E" w:rsidRPr="00984606" w:rsidRDefault="00FA0F8E" w:rsidP="00FA0F8E">
            <w:pPr>
              <w:pStyle w:val="ListParagraph"/>
              <w:numPr>
                <w:ilvl w:val="0"/>
                <w:numId w:val="3"/>
              </w:numPr>
              <w:spacing w:before="240"/>
            </w:pPr>
            <w:r w:rsidRPr="00984606">
              <w:t xml:space="preserve">Every Service in the Reference Model will have </w:t>
            </w:r>
            <w:r w:rsidR="00815382" w:rsidRPr="00984606">
              <w:t>one and only one</w:t>
            </w:r>
            <w:r w:rsidRPr="00984606">
              <w:t xml:space="preserve"> associated Output.</w:t>
            </w:r>
          </w:p>
          <w:p w14:paraId="713F5A34" w14:textId="77777777" w:rsidR="004444D2" w:rsidRDefault="00FA0F8E" w:rsidP="00FA0F8E">
            <w:pPr>
              <w:pStyle w:val="ListParagraph"/>
              <w:numPr>
                <w:ilvl w:val="0"/>
                <w:numId w:val="3"/>
              </w:numPr>
            </w:pPr>
            <w:r w:rsidRPr="00984606">
              <w:t xml:space="preserve">Every Output in the Reference Model will have </w:t>
            </w:r>
            <w:r w:rsidR="00815382" w:rsidRPr="00984606">
              <w:t xml:space="preserve">one or more </w:t>
            </w:r>
            <w:r w:rsidRPr="00984606">
              <w:t xml:space="preserve">associated </w:t>
            </w:r>
            <w:r w:rsidR="004444D2">
              <w:t>Service Values</w:t>
            </w:r>
            <w:r w:rsidR="0087698D">
              <w:t>.</w:t>
            </w:r>
          </w:p>
          <w:p w14:paraId="26747CCC" w14:textId="77777777" w:rsidR="00FA0F8E" w:rsidRPr="00984606" w:rsidRDefault="004444D2" w:rsidP="00FA0F8E">
            <w:pPr>
              <w:pStyle w:val="ListParagraph"/>
              <w:numPr>
                <w:ilvl w:val="0"/>
                <w:numId w:val="3"/>
              </w:numPr>
            </w:pPr>
            <w:r>
              <w:t>Each Service Value will relate to one and only one Outcome</w:t>
            </w:r>
            <w:r w:rsidR="00FA0F8E" w:rsidRPr="00984606">
              <w:t>.</w:t>
            </w:r>
          </w:p>
          <w:p w14:paraId="5DE453FB" w14:textId="77777777" w:rsidR="00FA0F8E" w:rsidRDefault="00FA0F8E" w:rsidP="00FA0F8E">
            <w:pPr>
              <w:pStyle w:val="ListParagraph"/>
              <w:numPr>
                <w:ilvl w:val="0"/>
                <w:numId w:val="3"/>
              </w:numPr>
            </w:pPr>
            <w:r w:rsidRPr="00984606">
              <w:t>Every Outcome in the Reference Model will have an associated Target Group, Need and Program.</w:t>
            </w:r>
          </w:p>
          <w:p w14:paraId="1B76B507" w14:textId="77777777" w:rsidR="0087698D" w:rsidRPr="00984606" w:rsidRDefault="0087698D" w:rsidP="00FA0F8E">
            <w:pPr>
              <w:pStyle w:val="ListParagraph"/>
              <w:numPr>
                <w:ilvl w:val="0"/>
                <w:numId w:val="3"/>
              </w:numPr>
            </w:pPr>
            <w:proofErr w:type="gramStart"/>
            <w:r>
              <w:t xml:space="preserve">A Service </w:t>
            </w:r>
            <w:r w:rsidR="009D1529">
              <w:t>is administered by</w:t>
            </w:r>
            <w:r>
              <w:t xml:space="preserve"> </w:t>
            </w:r>
            <w:commentRangeStart w:id="4"/>
            <w:r>
              <w:t xml:space="preserve">one or more </w:t>
            </w:r>
            <w:commentRangeEnd w:id="4"/>
            <w:r w:rsidR="0033427E">
              <w:rPr>
                <w:rStyle w:val="CommentReference"/>
              </w:rPr>
              <w:commentReference w:id="4"/>
            </w:r>
            <w:r>
              <w:t>Programs</w:t>
            </w:r>
            <w:proofErr w:type="gramEnd"/>
            <w:r>
              <w:t>.</w:t>
            </w:r>
          </w:p>
          <w:p w14:paraId="340B9626" w14:textId="77777777" w:rsidR="00FA0F8E" w:rsidRDefault="00FA0F8E" w:rsidP="00FA0F8E">
            <w:pPr>
              <w:pStyle w:val="ListParagraph"/>
              <w:numPr>
                <w:ilvl w:val="0"/>
                <w:numId w:val="3"/>
              </w:numPr>
            </w:pPr>
            <w:r w:rsidRPr="00984606">
              <w:lastRenderedPageBreak/>
              <w:t xml:space="preserve">Not all Services will have Processes </w:t>
            </w:r>
            <w:r w:rsidR="00573465">
              <w:t>defined at this time</w:t>
            </w:r>
            <w:r w:rsidRPr="00984606">
              <w:t>, but a representative sample will be provided.</w:t>
            </w:r>
          </w:p>
          <w:p w14:paraId="3B8C0A05" w14:textId="77777777" w:rsidR="0087698D" w:rsidRPr="00984606" w:rsidRDefault="0087698D" w:rsidP="00FA0F8E">
            <w:pPr>
              <w:pStyle w:val="ListParagraph"/>
              <w:numPr>
                <w:ilvl w:val="0"/>
                <w:numId w:val="3"/>
              </w:numPr>
            </w:pPr>
            <w:r>
              <w:t>A Service Agreement may be associated with two Services and support the Service Integration and Accountability Model (SIAM)</w:t>
            </w:r>
          </w:p>
        </w:tc>
      </w:tr>
      <w:tr w:rsidR="009E4947" w:rsidRPr="00984606" w14:paraId="3BABD521" w14:textId="77777777" w:rsidTr="00984606">
        <w:tc>
          <w:tcPr>
            <w:tcW w:w="2518" w:type="dxa"/>
          </w:tcPr>
          <w:p w14:paraId="0C6201E2" w14:textId="77777777" w:rsidR="009E4947" w:rsidRPr="00984606" w:rsidRDefault="009E4947">
            <w:pPr>
              <w:rPr>
                <w:b/>
              </w:rPr>
            </w:pPr>
            <w:r w:rsidRPr="00984606">
              <w:rPr>
                <w:b/>
              </w:rPr>
              <w:lastRenderedPageBreak/>
              <w:t>Steps to Populate the Reference Model</w:t>
            </w:r>
          </w:p>
        </w:tc>
        <w:tc>
          <w:tcPr>
            <w:tcW w:w="7056" w:type="dxa"/>
            <w:gridSpan w:val="2"/>
          </w:tcPr>
          <w:p w14:paraId="26EEE4D7" w14:textId="77777777" w:rsidR="009E4947" w:rsidRPr="00984606" w:rsidRDefault="009D1529">
            <w:pPr>
              <w:rPr>
                <w:noProof/>
              </w:rPr>
            </w:pPr>
            <w:r>
              <w:rPr>
                <w:noProof/>
              </w:rPr>
              <w:t>The</w:t>
            </w:r>
            <w:r w:rsidR="009E4947" w:rsidRPr="00984606">
              <w:rPr>
                <w:noProof/>
              </w:rPr>
              <w:t xml:space="preserve"> following steps have been identified as the most effective way of filling in the MRMv2 business components:</w:t>
            </w:r>
          </w:p>
          <w:p w14:paraId="35CDC640" w14:textId="77777777" w:rsidR="009E4947" w:rsidRPr="00984606" w:rsidRDefault="009E4947">
            <w:pPr>
              <w:rPr>
                <w:noProof/>
              </w:rPr>
            </w:pPr>
          </w:p>
          <w:p w14:paraId="323B5D4B" w14:textId="77777777" w:rsidR="009E4947" w:rsidRPr="00984606" w:rsidRDefault="009E4947" w:rsidP="009E4947">
            <w:pPr>
              <w:tabs>
                <w:tab w:val="left" w:pos="887"/>
              </w:tabs>
              <w:ind w:left="884" w:hanging="850"/>
              <w:rPr>
                <w:noProof/>
              </w:rPr>
            </w:pPr>
            <w:r w:rsidRPr="00984606">
              <w:rPr>
                <w:b/>
                <w:noProof/>
              </w:rPr>
              <w:t>Step 1:</w:t>
            </w:r>
            <w:r w:rsidRPr="00984606">
              <w:rPr>
                <w:noProof/>
              </w:rPr>
              <w:tab/>
            </w:r>
            <w:r w:rsidR="00830C3D" w:rsidRPr="00984606">
              <w:rPr>
                <w:noProof/>
              </w:rPr>
              <w:t>Beginning with the Service business component, i</w:t>
            </w:r>
            <w:r w:rsidRPr="00984606">
              <w:rPr>
                <w:noProof/>
              </w:rPr>
              <w:t>dentify a Service by name and whether the Service is of Type: Public or Enabling.</w:t>
            </w:r>
          </w:p>
          <w:p w14:paraId="2A76CA22" w14:textId="77777777" w:rsidR="009E4947" w:rsidRDefault="009E4947" w:rsidP="009E4947">
            <w:pPr>
              <w:tabs>
                <w:tab w:val="left" w:pos="887"/>
              </w:tabs>
              <w:ind w:left="884" w:hanging="850"/>
              <w:rPr>
                <w:noProof/>
              </w:rPr>
            </w:pPr>
            <w:r w:rsidRPr="00984606">
              <w:rPr>
                <w:b/>
                <w:noProof/>
              </w:rPr>
              <w:t>Step 2:</w:t>
            </w:r>
            <w:r w:rsidRPr="00984606">
              <w:rPr>
                <w:noProof/>
              </w:rPr>
              <w:tab/>
              <w:t>Define the Service Output</w:t>
            </w:r>
            <w:r w:rsidR="00830C3D" w:rsidRPr="00984606">
              <w:rPr>
                <w:noProof/>
              </w:rPr>
              <w:t xml:space="preserve"> and Service Output Type.</w:t>
            </w:r>
          </w:p>
          <w:p w14:paraId="2A35438F" w14:textId="77777777" w:rsidR="003A3264" w:rsidRPr="003A3264" w:rsidRDefault="003A3264" w:rsidP="009E4947">
            <w:pPr>
              <w:tabs>
                <w:tab w:val="left" w:pos="887"/>
              </w:tabs>
              <w:ind w:left="884" w:hanging="850"/>
              <w:rPr>
                <w:noProof/>
              </w:rPr>
            </w:pPr>
            <w:r>
              <w:rPr>
                <w:b/>
                <w:noProof/>
              </w:rPr>
              <w:t>Setp 3:</w:t>
            </w:r>
            <w:r>
              <w:rPr>
                <w:b/>
                <w:noProof/>
              </w:rPr>
              <w:tab/>
            </w:r>
            <w:r>
              <w:rPr>
                <w:noProof/>
              </w:rPr>
              <w:t>Define the Service Value(s) associated with the Service Output.</w:t>
            </w:r>
          </w:p>
          <w:p w14:paraId="586D8A2F" w14:textId="77777777" w:rsidR="009E4947" w:rsidRPr="00984606" w:rsidRDefault="003A3264" w:rsidP="009E4947">
            <w:pPr>
              <w:tabs>
                <w:tab w:val="left" w:pos="887"/>
              </w:tabs>
              <w:ind w:left="884" w:hanging="850"/>
              <w:rPr>
                <w:noProof/>
              </w:rPr>
            </w:pPr>
            <w:r>
              <w:rPr>
                <w:b/>
                <w:noProof/>
              </w:rPr>
              <w:t>Step 4</w:t>
            </w:r>
            <w:r w:rsidR="009E4947" w:rsidRPr="00984606">
              <w:rPr>
                <w:b/>
                <w:noProof/>
              </w:rPr>
              <w:t>:</w:t>
            </w:r>
            <w:r w:rsidR="009E4947" w:rsidRPr="00984606">
              <w:rPr>
                <w:noProof/>
              </w:rPr>
              <w:tab/>
              <w:t xml:space="preserve">Define the </w:t>
            </w:r>
            <w:r w:rsidR="00830C3D" w:rsidRPr="00984606">
              <w:rPr>
                <w:noProof/>
              </w:rPr>
              <w:t xml:space="preserve">Outcome associated with </w:t>
            </w:r>
            <w:r w:rsidR="009D1529">
              <w:rPr>
                <w:noProof/>
              </w:rPr>
              <w:t xml:space="preserve">each </w:t>
            </w:r>
            <w:r w:rsidR="00830C3D" w:rsidRPr="00984606">
              <w:rPr>
                <w:noProof/>
              </w:rPr>
              <w:t xml:space="preserve">Service </w:t>
            </w:r>
            <w:r>
              <w:rPr>
                <w:noProof/>
              </w:rPr>
              <w:t>Value</w:t>
            </w:r>
            <w:r w:rsidR="00830C3D" w:rsidRPr="00984606">
              <w:rPr>
                <w:noProof/>
              </w:rPr>
              <w:t>.</w:t>
            </w:r>
          </w:p>
          <w:p w14:paraId="7D5B009E" w14:textId="77777777" w:rsidR="00830C3D" w:rsidRPr="00984606" w:rsidRDefault="00830C3D" w:rsidP="009E4947">
            <w:pPr>
              <w:tabs>
                <w:tab w:val="left" w:pos="887"/>
              </w:tabs>
              <w:ind w:left="884" w:hanging="850"/>
              <w:rPr>
                <w:noProof/>
              </w:rPr>
            </w:pPr>
            <w:r w:rsidRPr="00984606">
              <w:rPr>
                <w:b/>
                <w:noProof/>
              </w:rPr>
              <w:t>Step 5:</w:t>
            </w:r>
            <w:r w:rsidRPr="00984606">
              <w:rPr>
                <w:noProof/>
              </w:rPr>
              <w:tab/>
              <w:t xml:space="preserve">Define the </w:t>
            </w:r>
            <w:r w:rsidR="009D1529">
              <w:rPr>
                <w:noProof/>
              </w:rPr>
              <w:t xml:space="preserve">Outcome’s associated </w:t>
            </w:r>
            <w:r w:rsidRPr="00984606">
              <w:rPr>
                <w:noProof/>
              </w:rPr>
              <w:t xml:space="preserve">Need based on the </w:t>
            </w:r>
            <w:r w:rsidR="009D1529">
              <w:rPr>
                <w:noProof/>
              </w:rPr>
              <w:t xml:space="preserve">Service </w:t>
            </w:r>
            <w:r w:rsidRPr="00984606">
              <w:rPr>
                <w:noProof/>
              </w:rPr>
              <w:t>Value.</w:t>
            </w:r>
          </w:p>
          <w:p w14:paraId="27339B8B" w14:textId="77777777" w:rsidR="00830C3D" w:rsidRPr="00984606" w:rsidRDefault="00830C3D" w:rsidP="009E4947">
            <w:pPr>
              <w:tabs>
                <w:tab w:val="left" w:pos="887"/>
              </w:tabs>
              <w:ind w:left="884" w:hanging="850"/>
              <w:rPr>
                <w:noProof/>
              </w:rPr>
            </w:pPr>
            <w:r w:rsidRPr="00984606">
              <w:rPr>
                <w:b/>
                <w:noProof/>
              </w:rPr>
              <w:t>Step 6:</w:t>
            </w:r>
            <w:r w:rsidRPr="00984606">
              <w:rPr>
                <w:noProof/>
              </w:rPr>
              <w:tab/>
              <w:t xml:space="preserve">Define the </w:t>
            </w:r>
            <w:r w:rsidR="009D1529">
              <w:rPr>
                <w:noProof/>
              </w:rPr>
              <w:t xml:space="preserve">Outcome’s associated </w:t>
            </w:r>
            <w:r w:rsidRPr="00984606">
              <w:rPr>
                <w:noProof/>
              </w:rPr>
              <w:t xml:space="preserve">Target Group </w:t>
            </w:r>
            <w:r w:rsidR="009D1529">
              <w:rPr>
                <w:noProof/>
              </w:rPr>
              <w:t>based on the Service Value</w:t>
            </w:r>
            <w:r w:rsidRPr="00984606">
              <w:rPr>
                <w:noProof/>
              </w:rPr>
              <w:t>.</w:t>
            </w:r>
          </w:p>
          <w:p w14:paraId="01E2FDF0" w14:textId="77777777" w:rsidR="00830C3D" w:rsidRDefault="00830C3D" w:rsidP="00830C3D">
            <w:pPr>
              <w:tabs>
                <w:tab w:val="left" w:pos="887"/>
              </w:tabs>
              <w:ind w:left="884" w:hanging="850"/>
              <w:rPr>
                <w:noProof/>
              </w:rPr>
            </w:pPr>
            <w:r w:rsidRPr="00984606">
              <w:rPr>
                <w:b/>
                <w:noProof/>
              </w:rPr>
              <w:t>Step 7:</w:t>
            </w:r>
            <w:r w:rsidRPr="00984606">
              <w:rPr>
                <w:noProof/>
              </w:rPr>
              <w:tab/>
              <w:t>Define Program</w:t>
            </w:r>
            <w:r w:rsidR="009D1529">
              <w:rPr>
                <w:noProof/>
              </w:rPr>
              <w:t>s</w:t>
            </w:r>
            <w:r w:rsidRPr="00984606">
              <w:rPr>
                <w:noProof/>
              </w:rPr>
              <w:t xml:space="preserve"> </w:t>
            </w:r>
            <w:r w:rsidR="009D1529">
              <w:rPr>
                <w:noProof/>
              </w:rPr>
              <w:t xml:space="preserve">based on </w:t>
            </w:r>
            <w:r w:rsidRPr="00984606">
              <w:rPr>
                <w:noProof/>
              </w:rPr>
              <w:t>each Outcome.</w:t>
            </w:r>
          </w:p>
          <w:p w14:paraId="7C349CE0" w14:textId="77777777" w:rsidR="009D1529" w:rsidRPr="003A3264" w:rsidRDefault="003A3264" w:rsidP="009D1529">
            <w:pPr>
              <w:tabs>
                <w:tab w:val="left" w:pos="887"/>
              </w:tabs>
              <w:ind w:left="884" w:hanging="850"/>
              <w:rPr>
                <w:noProof/>
              </w:rPr>
            </w:pPr>
            <w:r>
              <w:rPr>
                <w:b/>
                <w:noProof/>
              </w:rPr>
              <w:t>Step 8:</w:t>
            </w:r>
            <w:r>
              <w:rPr>
                <w:noProof/>
              </w:rPr>
              <w:tab/>
              <w:t xml:space="preserve">Link </w:t>
            </w:r>
            <w:r w:rsidR="009D1529">
              <w:rPr>
                <w:noProof/>
              </w:rPr>
              <w:t>each Program to its Services and to its Outcomes.</w:t>
            </w:r>
          </w:p>
          <w:p w14:paraId="09734287" w14:textId="77777777" w:rsidR="009D1529" w:rsidRPr="00984606" w:rsidRDefault="009D1529" w:rsidP="009D1529">
            <w:pPr>
              <w:tabs>
                <w:tab w:val="left" w:pos="887"/>
              </w:tabs>
              <w:ind w:left="884" w:hanging="850"/>
              <w:rPr>
                <w:noProof/>
              </w:rPr>
            </w:pPr>
          </w:p>
          <w:p w14:paraId="25CBF6E8" w14:textId="77777777" w:rsidR="003A3264" w:rsidRPr="003A3264" w:rsidRDefault="003A3264" w:rsidP="00830C3D">
            <w:pPr>
              <w:tabs>
                <w:tab w:val="left" w:pos="887"/>
              </w:tabs>
              <w:ind w:left="884" w:hanging="850"/>
              <w:rPr>
                <w:noProof/>
              </w:rPr>
            </w:pPr>
            <w:r>
              <w:rPr>
                <w:noProof/>
              </w:rPr>
              <w:t>.</w:t>
            </w:r>
          </w:p>
          <w:p w14:paraId="1CCBEF29" w14:textId="77777777" w:rsidR="00830C3D" w:rsidRPr="00984606" w:rsidRDefault="00830C3D" w:rsidP="00830C3D">
            <w:pPr>
              <w:tabs>
                <w:tab w:val="left" w:pos="887"/>
              </w:tabs>
              <w:ind w:left="884" w:hanging="850"/>
              <w:rPr>
                <w:noProof/>
              </w:rPr>
            </w:pPr>
          </w:p>
          <w:p w14:paraId="56A2B94E" w14:textId="77777777" w:rsidR="00830C3D" w:rsidRPr="00984606" w:rsidRDefault="00830C3D" w:rsidP="00781727">
            <w:pPr>
              <w:ind w:left="34"/>
              <w:rPr>
                <w:noProof/>
              </w:rPr>
            </w:pPr>
            <w:r w:rsidRPr="00984606">
              <w:rPr>
                <w:noProof/>
              </w:rPr>
              <w:t>Note that each step may require the defin</w:t>
            </w:r>
            <w:r w:rsidR="00781727">
              <w:rPr>
                <w:noProof/>
              </w:rPr>
              <w:t>i</w:t>
            </w:r>
            <w:r w:rsidRPr="00984606">
              <w:rPr>
                <w:noProof/>
              </w:rPr>
              <w:t>tion of other attributes</w:t>
            </w:r>
            <w:r w:rsidR="00781727">
              <w:rPr>
                <w:noProof/>
              </w:rPr>
              <w:t xml:space="preserve"> associated with each component</w:t>
            </w:r>
            <w:r w:rsidRPr="00984606">
              <w:rPr>
                <w:noProof/>
              </w:rPr>
              <w:t>, but this can be done later.</w:t>
            </w:r>
          </w:p>
        </w:tc>
      </w:tr>
      <w:tr w:rsidR="007A1190" w:rsidRPr="00984606" w14:paraId="65A67F73" w14:textId="77777777" w:rsidTr="00984606">
        <w:tc>
          <w:tcPr>
            <w:tcW w:w="2518" w:type="dxa"/>
          </w:tcPr>
          <w:p w14:paraId="4A1C2D20" w14:textId="77777777" w:rsidR="007A1190" w:rsidRPr="00984606" w:rsidRDefault="00BA3A0D">
            <w:pPr>
              <w:rPr>
                <w:b/>
              </w:rPr>
            </w:pPr>
            <w:r w:rsidRPr="00984606">
              <w:rPr>
                <w:b/>
              </w:rPr>
              <w:t>Service</w:t>
            </w:r>
          </w:p>
        </w:tc>
        <w:tc>
          <w:tcPr>
            <w:tcW w:w="7056" w:type="dxa"/>
            <w:gridSpan w:val="2"/>
          </w:tcPr>
          <w:p w14:paraId="35FC122C" w14:textId="77777777" w:rsidR="00880F67" w:rsidRDefault="00781727" w:rsidP="00880F67">
            <w:pPr>
              <w:rPr>
                <w:noProof/>
              </w:rPr>
            </w:pPr>
            <w:r>
              <w:rPr>
                <w:noProof/>
              </w:rPr>
              <w:t>The MRM</w:t>
            </w:r>
            <w:r w:rsidR="00153E14">
              <w:rPr>
                <w:noProof/>
              </w:rPr>
              <w:t xml:space="preserve"> defin</w:t>
            </w:r>
            <w:r>
              <w:rPr>
                <w:noProof/>
              </w:rPr>
              <w:t>es</w:t>
            </w:r>
            <w:r w:rsidR="00153E14">
              <w:rPr>
                <w:noProof/>
              </w:rPr>
              <w:t xml:space="preserve"> a</w:t>
            </w:r>
            <w:r w:rsidR="00153E14" w:rsidRPr="00153E14">
              <w:rPr>
                <w:noProof/>
              </w:rPr>
              <w:t xml:space="preserve"> Service </w:t>
            </w:r>
            <w:r>
              <w:rPr>
                <w:noProof/>
              </w:rPr>
              <w:t>a</w:t>
            </w:r>
            <w:r w:rsidR="00153E14" w:rsidRPr="00153E14">
              <w:rPr>
                <w:noProof/>
              </w:rPr>
              <w:t xml:space="preserve">s </w:t>
            </w:r>
            <w:r w:rsidR="00010BA1" w:rsidRPr="00010BA1">
              <w:rPr>
                <w:b/>
                <w:noProof/>
              </w:rPr>
              <w:t xml:space="preserve">a commitment to deliver Outputs that </w:t>
            </w:r>
            <w:ins w:id="5" w:author="Jim Amsden" w:date="2012-02-26T20:13:00Z">
              <w:r w:rsidR="0033427E">
                <w:rPr>
                  <w:b/>
                  <w:noProof/>
                </w:rPr>
                <w:t xml:space="preserve">creates Service Value that </w:t>
              </w:r>
            </w:ins>
            <w:r w:rsidR="00010BA1" w:rsidRPr="00010BA1">
              <w:rPr>
                <w:b/>
                <w:noProof/>
              </w:rPr>
              <w:t>contribute to Outcomes</w:t>
            </w:r>
            <w:r w:rsidR="00153E14" w:rsidRPr="00153E14">
              <w:rPr>
                <w:noProof/>
              </w:rPr>
              <w:t>.</w:t>
            </w:r>
            <w:r w:rsidR="00153E14">
              <w:rPr>
                <w:noProof/>
              </w:rPr>
              <w:t xml:space="preserve">  </w:t>
            </w:r>
            <w:r>
              <w:rPr>
                <w:noProof/>
              </w:rPr>
              <w:t>Based on the MRM definition of Outcome, this means that a</w:t>
            </w:r>
            <w:r w:rsidR="00880F67" w:rsidRPr="00984606">
              <w:rPr>
                <w:noProof/>
              </w:rPr>
              <w:t xml:space="preserve"> Service </w:t>
            </w:r>
            <w:ins w:id="6" w:author="Jim Amsden" w:date="2012-02-26T20:13:00Z">
              <w:r w:rsidR="0033427E">
                <w:rPr>
                  <w:noProof/>
                </w:rPr>
                <w:t xml:space="preserve">(indirectly) </w:t>
              </w:r>
            </w:ins>
            <w:r w:rsidR="00153E14">
              <w:rPr>
                <w:noProof/>
              </w:rPr>
              <w:t xml:space="preserve">delivers </w:t>
            </w:r>
            <w:r w:rsidR="00880F67" w:rsidRPr="00984606">
              <w:rPr>
                <w:noProof/>
              </w:rPr>
              <w:t xml:space="preserve">an Output that meets the needs of a client or a </w:t>
            </w:r>
            <w:r w:rsidR="00153E14">
              <w:rPr>
                <w:noProof/>
              </w:rPr>
              <w:t xml:space="preserve">target </w:t>
            </w:r>
            <w:r w:rsidR="00880F67" w:rsidRPr="00984606">
              <w:rPr>
                <w:noProof/>
              </w:rPr>
              <w:t>group</w:t>
            </w:r>
            <w:r w:rsidR="00153E14">
              <w:rPr>
                <w:noProof/>
              </w:rPr>
              <w:t>.</w:t>
            </w:r>
          </w:p>
          <w:p w14:paraId="2251EAE4" w14:textId="77777777" w:rsidR="00153E14" w:rsidRPr="00984606" w:rsidRDefault="00153E14" w:rsidP="00880F67">
            <w:pPr>
              <w:rPr>
                <w:noProof/>
              </w:rPr>
            </w:pPr>
          </w:p>
          <w:p w14:paraId="3BACFC8D" w14:textId="77777777" w:rsidR="007A1190" w:rsidRPr="00984606" w:rsidRDefault="00880F67" w:rsidP="00153E14">
            <w:pPr>
              <w:rPr>
                <w:noProof/>
              </w:rPr>
            </w:pPr>
            <w:r w:rsidRPr="00984606">
              <w:rPr>
                <w:noProof/>
              </w:rPr>
              <w:t>The name of a Service should ideally be defined as a combination of “modifier” (optional), “noun” (mandatory) and “gerund” (mandatory).  For example, a Service might be named Solid Waste Collection but would not be called Solid Waste.  A Service might be named Business Licensing where there is no need for a “modifier” to preface the name.</w:t>
            </w:r>
            <w:r w:rsidR="004B73F0" w:rsidRPr="00984606">
              <w:rPr>
                <w:noProof/>
              </w:rPr>
              <w:t xml:space="preserve">  In the case of enabling Services, the name may only consist of a “gerund”, such as Purchasing.</w:t>
            </w:r>
            <w:r w:rsidR="00153E14">
              <w:rPr>
                <w:noProof/>
              </w:rPr>
              <w:t xml:space="preserve">  The Service's name should make sense with and without the word “Service” following the name when required by context.</w:t>
            </w:r>
          </w:p>
          <w:p w14:paraId="76619140" w14:textId="77777777" w:rsidR="00815382" w:rsidRPr="00984606" w:rsidRDefault="00815382" w:rsidP="00880F67">
            <w:pPr>
              <w:rPr>
                <w:noProof/>
              </w:rPr>
            </w:pPr>
          </w:p>
          <w:p w14:paraId="180E30E6" w14:textId="77777777" w:rsidR="00815382" w:rsidRPr="00984606" w:rsidRDefault="00815382" w:rsidP="00880F67">
            <w:pPr>
              <w:rPr>
                <w:noProof/>
              </w:rPr>
            </w:pPr>
            <w:r w:rsidRPr="00984606">
              <w:rPr>
                <w:noProof/>
              </w:rPr>
              <w:t>Service definition rules include:</w:t>
            </w:r>
          </w:p>
          <w:p w14:paraId="7376A9B7" w14:textId="77777777" w:rsidR="00815382" w:rsidRPr="00984606" w:rsidRDefault="00815382" w:rsidP="00815382">
            <w:pPr>
              <w:pStyle w:val="ListParagraph"/>
              <w:numPr>
                <w:ilvl w:val="0"/>
                <w:numId w:val="7"/>
              </w:numPr>
              <w:spacing w:before="240"/>
              <w:rPr>
                <w:noProof/>
              </w:rPr>
            </w:pPr>
            <w:r w:rsidRPr="00984606">
              <w:rPr>
                <w:noProof/>
              </w:rPr>
              <w:t>Service must have one and only one Output</w:t>
            </w:r>
          </w:p>
          <w:p w14:paraId="2A59BA3B" w14:textId="77777777" w:rsidR="00815382" w:rsidRDefault="00815382" w:rsidP="00815382">
            <w:pPr>
              <w:pStyle w:val="ListParagraph"/>
              <w:numPr>
                <w:ilvl w:val="0"/>
                <w:numId w:val="7"/>
              </w:numPr>
              <w:rPr>
                <w:noProof/>
              </w:rPr>
            </w:pPr>
            <w:r w:rsidRPr="00984606">
              <w:rPr>
                <w:noProof/>
              </w:rPr>
              <w:t>Service does not depend on any other Service</w:t>
            </w:r>
          </w:p>
          <w:p w14:paraId="4F4A40E0" w14:textId="77777777" w:rsidR="00781727" w:rsidRPr="00984606" w:rsidRDefault="00781727" w:rsidP="00815382">
            <w:pPr>
              <w:pStyle w:val="ListParagraph"/>
              <w:numPr>
                <w:ilvl w:val="0"/>
                <w:numId w:val="7"/>
              </w:numPr>
              <w:rPr>
                <w:noProof/>
              </w:rPr>
            </w:pPr>
            <w:r>
              <w:rPr>
                <w:noProof/>
              </w:rPr>
              <w:t xml:space="preserve">Delivery of the Output should fully </w:t>
            </w:r>
            <w:del w:id="7" w:author="Jim Amsden" w:date="2012-02-26T20:14:00Z">
              <w:r w:rsidDel="0033427E">
                <w:rPr>
                  <w:noProof/>
                </w:rPr>
                <w:delText>satisfy the need addressed by the Service</w:delText>
              </w:r>
            </w:del>
            <w:ins w:id="8" w:author="Jim Amsden" w:date="2012-02-26T20:14:00Z">
              <w:r w:rsidR="0033427E">
                <w:rPr>
                  <w:noProof/>
                </w:rPr>
                <w:t>create the indicated Service Values</w:t>
              </w:r>
            </w:ins>
          </w:p>
          <w:p w14:paraId="6EA7AA3D" w14:textId="77777777" w:rsidR="00880F67" w:rsidRPr="00984606" w:rsidRDefault="00880F67" w:rsidP="00880F67">
            <w:pPr>
              <w:rPr>
                <w:noProof/>
              </w:rPr>
            </w:pPr>
          </w:p>
          <w:p w14:paraId="313AD056" w14:textId="77777777" w:rsidR="00880F67" w:rsidRPr="00984606" w:rsidRDefault="00880F67" w:rsidP="00880F67">
            <w:pPr>
              <w:rPr>
                <w:noProof/>
              </w:rPr>
            </w:pPr>
            <w:r w:rsidRPr="00984606">
              <w:rPr>
                <w:noProof/>
              </w:rPr>
              <w:t>A Service will have the following attributes:</w:t>
            </w:r>
          </w:p>
          <w:p w14:paraId="3857358E" w14:textId="77777777" w:rsidR="00163CB8" w:rsidRDefault="00163CB8" w:rsidP="00163CB8">
            <w:pPr>
              <w:pStyle w:val="ListParagraph"/>
              <w:numPr>
                <w:ilvl w:val="0"/>
                <w:numId w:val="4"/>
              </w:numPr>
              <w:rPr>
                <w:ins w:id="9" w:author="Jim Amsden" w:date="2012-02-26T20:17:00Z"/>
                <w:noProof/>
              </w:rPr>
              <w:pPrChange w:id="10" w:author="Jim Amsden" w:date="2012-02-26T20:17:00Z">
                <w:pPr>
                  <w:pStyle w:val="ListParagraph"/>
                  <w:numPr>
                    <w:numId w:val="4"/>
                  </w:numPr>
                  <w:tabs>
                    <w:tab w:val="num" w:pos="340"/>
                  </w:tabs>
                  <w:spacing w:before="240"/>
                  <w:ind w:left="340" w:hanging="340"/>
                </w:pPr>
              </w:pPrChange>
            </w:pPr>
            <w:ins w:id="11" w:author="Jim Amsden" w:date="2012-02-26T20:17:00Z">
              <w:r w:rsidRPr="00153E14">
                <w:rPr>
                  <w:noProof/>
                </w:rPr>
                <w:t>Parent Service: a reference to the Service that this Service was created from or that groups this Service with other Services</w:t>
              </w:r>
            </w:ins>
          </w:p>
          <w:p w14:paraId="04AE58EA" w14:textId="77777777" w:rsidR="00EE2316" w:rsidRPr="00984606" w:rsidRDefault="00EE2316" w:rsidP="00163CB8">
            <w:pPr>
              <w:pStyle w:val="ListParagraph"/>
              <w:numPr>
                <w:ilvl w:val="0"/>
                <w:numId w:val="4"/>
              </w:numPr>
              <w:rPr>
                <w:noProof/>
              </w:rPr>
              <w:pPrChange w:id="12" w:author="Jim Amsden" w:date="2012-02-26T20:17:00Z">
                <w:pPr>
                  <w:pStyle w:val="ListParagraph"/>
                  <w:numPr>
                    <w:numId w:val="4"/>
                  </w:numPr>
                  <w:tabs>
                    <w:tab w:val="num" w:pos="340"/>
                  </w:tabs>
                  <w:spacing w:before="240"/>
                  <w:ind w:left="340" w:hanging="340"/>
                </w:pPr>
              </w:pPrChange>
            </w:pPr>
            <w:r w:rsidRPr="00984606">
              <w:rPr>
                <w:noProof/>
              </w:rPr>
              <w:t>Service Type: Public or Enabling</w:t>
            </w:r>
          </w:p>
          <w:p w14:paraId="2F95B1B2" w14:textId="77777777" w:rsidR="00EE2316" w:rsidRPr="00984606" w:rsidRDefault="00EE2316" w:rsidP="00880F67">
            <w:pPr>
              <w:pStyle w:val="ListParagraph"/>
              <w:numPr>
                <w:ilvl w:val="0"/>
                <w:numId w:val="4"/>
              </w:numPr>
              <w:rPr>
                <w:noProof/>
              </w:rPr>
            </w:pPr>
            <w:r w:rsidRPr="00984606">
              <w:rPr>
                <w:noProof/>
              </w:rPr>
              <w:t xml:space="preserve">Status: </w:t>
            </w:r>
            <w:r w:rsidR="002F6C29" w:rsidRPr="00984606">
              <w:rPr>
                <w:noProof/>
              </w:rPr>
              <w:t>Active or Inactive</w:t>
            </w:r>
          </w:p>
          <w:p w14:paraId="1CCEC558" w14:textId="77777777" w:rsidR="00EE2316" w:rsidRPr="00984606" w:rsidRDefault="00EE2316" w:rsidP="00880F67">
            <w:pPr>
              <w:pStyle w:val="ListParagraph"/>
              <w:numPr>
                <w:ilvl w:val="0"/>
                <w:numId w:val="4"/>
              </w:numPr>
              <w:rPr>
                <w:noProof/>
              </w:rPr>
            </w:pPr>
            <w:r w:rsidRPr="00984606">
              <w:rPr>
                <w:noProof/>
              </w:rPr>
              <w:t>Source: where the reference originated</w:t>
            </w:r>
          </w:p>
          <w:p w14:paraId="437585FA" w14:textId="77777777" w:rsidR="00EE2316" w:rsidRPr="00984606" w:rsidRDefault="00EE2316" w:rsidP="00FB7EF0">
            <w:pPr>
              <w:pStyle w:val="ListParagraph"/>
              <w:numPr>
                <w:ilvl w:val="0"/>
                <w:numId w:val="4"/>
              </w:numPr>
              <w:rPr>
                <w:noProof/>
              </w:rPr>
            </w:pPr>
            <w:r w:rsidRPr="00984606">
              <w:rPr>
                <w:noProof/>
              </w:rPr>
              <w:t xml:space="preserve">Program Field: </w:t>
            </w:r>
            <w:r w:rsidR="006A3E65">
              <w:rPr>
                <w:noProof/>
              </w:rPr>
              <w:t xml:space="preserve">select </w:t>
            </w:r>
            <w:r w:rsidR="00FB7EF0">
              <w:rPr>
                <w:noProof/>
              </w:rPr>
              <w:t xml:space="preserve">one or more </w:t>
            </w:r>
            <w:r w:rsidR="006A3E65">
              <w:rPr>
                <w:noProof/>
              </w:rPr>
              <w:t xml:space="preserve">pre-defined </w:t>
            </w:r>
            <w:r w:rsidR="00FB7EF0">
              <w:rPr>
                <w:noProof/>
              </w:rPr>
              <w:t>Program Field</w:t>
            </w:r>
            <w:r w:rsidR="006A3E65">
              <w:rPr>
                <w:noProof/>
              </w:rPr>
              <w:t>s</w:t>
            </w:r>
            <w:r w:rsidR="00FB7EF0">
              <w:rPr>
                <w:noProof/>
              </w:rPr>
              <w:t xml:space="preserve">, where each Program Field indicates a type of Need addressed by the Service. A typical Service </w:t>
            </w:r>
            <w:r w:rsidR="006A3E65">
              <w:rPr>
                <w:noProof/>
              </w:rPr>
              <w:t xml:space="preserve">may address needs related to </w:t>
            </w:r>
            <w:r w:rsidR="00FB7EF0">
              <w:rPr>
                <w:noProof/>
              </w:rPr>
              <w:t xml:space="preserve">at least one and sometimes up to three </w:t>
            </w:r>
            <w:r w:rsidR="006A3E65">
              <w:rPr>
                <w:noProof/>
              </w:rPr>
              <w:t>Program Fields</w:t>
            </w:r>
            <w:r w:rsidR="00FB7EF0">
              <w:rPr>
                <w:noProof/>
              </w:rPr>
              <w:t>.</w:t>
            </w:r>
          </w:p>
          <w:p w14:paraId="0EA1ACD4" w14:textId="77777777" w:rsidR="00880F67" w:rsidRPr="00984606" w:rsidRDefault="00EE2316" w:rsidP="00880F67">
            <w:pPr>
              <w:pStyle w:val="ListParagraph"/>
              <w:numPr>
                <w:ilvl w:val="0"/>
                <w:numId w:val="4"/>
              </w:numPr>
              <w:rPr>
                <w:noProof/>
              </w:rPr>
            </w:pPr>
            <w:r w:rsidRPr="00984606">
              <w:rPr>
                <w:noProof/>
              </w:rPr>
              <w:t>Description: a free-form description of the Service</w:t>
            </w:r>
          </w:p>
          <w:p w14:paraId="6B6FEECB" w14:textId="77777777" w:rsidR="00EE2316" w:rsidRPr="00984606" w:rsidRDefault="00EE2316" w:rsidP="00EE2316">
            <w:pPr>
              <w:pStyle w:val="ListParagraph"/>
              <w:numPr>
                <w:ilvl w:val="0"/>
                <w:numId w:val="4"/>
              </w:numPr>
              <w:rPr>
                <w:noProof/>
              </w:rPr>
            </w:pPr>
            <w:r w:rsidRPr="00984606">
              <w:rPr>
                <w:noProof/>
              </w:rPr>
              <w:t xml:space="preserve">From Date: date the Service was </w:t>
            </w:r>
            <w:commentRangeStart w:id="13"/>
            <w:r w:rsidRPr="00984606">
              <w:rPr>
                <w:noProof/>
              </w:rPr>
              <w:t>acknowledged in the Reference Model</w:t>
            </w:r>
            <w:commentRangeEnd w:id="13"/>
            <w:r w:rsidR="00163CB8">
              <w:rPr>
                <w:rStyle w:val="CommentReference"/>
              </w:rPr>
              <w:commentReference w:id="13"/>
            </w:r>
          </w:p>
          <w:p w14:paraId="4028E146" w14:textId="77777777" w:rsidR="00EE2316" w:rsidRPr="00984606" w:rsidRDefault="00EE2316" w:rsidP="00EE2316">
            <w:pPr>
              <w:pStyle w:val="ListParagraph"/>
              <w:numPr>
                <w:ilvl w:val="0"/>
                <w:numId w:val="4"/>
              </w:numPr>
              <w:rPr>
                <w:noProof/>
              </w:rPr>
            </w:pPr>
            <w:r w:rsidRPr="00984606">
              <w:rPr>
                <w:noProof/>
              </w:rPr>
              <w:lastRenderedPageBreak/>
              <w:t>To Date: date the Service was removed from the Reference Model</w:t>
            </w:r>
          </w:p>
          <w:p w14:paraId="7B571A42" w14:textId="77777777" w:rsidR="00EE2316" w:rsidRPr="00984606" w:rsidRDefault="00EE2316" w:rsidP="00EE2316">
            <w:pPr>
              <w:rPr>
                <w:noProof/>
              </w:rPr>
            </w:pPr>
          </w:p>
          <w:p w14:paraId="57976264" w14:textId="77777777" w:rsidR="00EE2316" w:rsidRPr="00984606" w:rsidRDefault="00EE2316" w:rsidP="00EE2316">
            <w:pPr>
              <w:rPr>
                <w:noProof/>
              </w:rPr>
            </w:pPr>
            <w:r w:rsidRPr="00984606">
              <w:rPr>
                <w:noProof/>
              </w:rPr>
              <w:t>An example of a Public Service is the Solid Waste Collection Service.  An example of an Enabling Service is the Purchasing Service.</w:t>
            </w:r>
          </w:p>
        </w:tc>
      </w:tr>
      <w:tr w:rsidR="006C699B" w:rsidRPr="00984606" w14:paraId="1AA7426D" w14:textId="77777777" w:rsidTr="00984606">
        <w:tc>
          <w:tcPr>
            <w:tcW w:w="2518" w:type="dxa"/>
          </w:tcPr>
          <w:p w14:paraId="3F7458E9" w14:textId="77777777" w:rsidR="006C699B" w:rsidRPr="00984606" w:rsidRDefault="00880F67">
            <w:pPr>
              <w:rPr>
                <w:b/>
              </w:rPr>
            </w:pPr>
            <w:r w:rsidRPr="00984606">
              <w:rPr>
                <w:b/>
              </w:rPr>
              <w:lastRenderedPageBreak/>
              <w:t>Output</w:t>
            </w:r>
          </w:p>
        </w:tc>
        <w:tc>
          <w:tcPr>
            <w:tcW w:w="7056" w:type="dxa"/>
            <w:gridSpan w:val="2"/>
          </w:tcPr>
          <w:p w14:paraId="6D83BF54" w14:textId="77777777" w:rsidR="006C699B" w:rsidRPr="00984606" w:rsidRDefault="00880F67" w:rsidP="00880F67">
            <w:r w:rsidRPr="00984606">
              <w:t>A Service Output is defined as the product of a Service that</w:t>
            </w:r>
            <w:ins w:id="14" w:author="Jim Amsden" w:date="2012-02-26T20:16:00Z">
              <w:r w:rsidR="00163CB8">
                <w:t xml:space="preserve"> creates Service Values</w:t>
              </w:r>
            </w:ins>
            <w:r w:rsidRPr="00984606">
              <w:t xml:space="preserve"> fulfills a client’s need and is associated with at least one Outcome, which in turn is associated with one Target Group and one Need. An Output may contribute to more than one</w:t>
            </w:r>
            <w:ins w:id="15" w:author="Jim Amsden" w:date="2012-02-26T20:16:00Z">
              <w:r w:rsidR="00163CB8">
                <w:t xml:space="preserve"> Service Value and hence more than one</w:t>
              </w:r>
            </w:ins>
            <w:r w:rsidRPr="00984606">
              <w:t xml:space="preserve"> Outcome</w:t>
            </w:r>
            <w:ins w:id="16" w:author="Jim Amsden" w:date="2012-02-26T20:16:00Z">
              <w:r w:rsidR="00163CB8">
                <w:t>,</w:t>
              </w:r>
            </w:ins>
            <w:r w:rsidRPr="00984606">
              <w:t xml:space="preserve"> </w:t>
            </w:r>
            <w:del w:id="17" w:author="Jim Amsden" w:date="2012-02-26T20:16:00Z">
              <w:r w:rsidRPr="00984606" w:rsidDel="00163CB8">
                <w:delText xml:space="preserve">and hence more than one </w:delText>
              </w:r>
            </w:del>
            <w:r w:rsidRPr="00984606">
              <w:t xml:space="preserve">Target Group and Need. </w:t>
            </w:r>
          </w:p>
          <w:p w14:paraId="724FEDCD" w14:textId="77777777" w:rsidR="002D1B22" w:rsidRPr="00984606" w:rsidRDefault="002D1B22" w:rsidP="00880F67"/>
          <w:p w14:paraId="7F62CE13" w14:textId="77777777" w:rsidR="002D1B22" w:rsidRPr="00984606" w:rsidRDefault="002D1B22" w:rsidP="002D1B22">
            <w:pPr>
              <w:rPr>
                <w:noProof/>
              </w:rPr>
            </w:pPr>
            <w:r w:rsidRPr="00984606">
              <w:rPr>
                <w:noProof/>
              </w:rPr>
              <w:t>An Output will have the following attributes:</w:t>
            </w:r>
          </w:p>
          <w:p w14:paraId="0C88B1CE" w14:textId="77777777" w:rsidR="002D1B22" w:rsidRPr="00984606" w:rsidRDefault="002D1B22" w:rsidP="002D1B22">
            <w:pPr>
              <w:pStyle w:val="ListParagraph"/>
              <w:numPr>
                <w:ilvl w:val="0"/>
                <w:numId w:val="4"/>
              </w:numPr>
              <w:spacing w:before="240"/>
              <w:rPr>
                <w:noProof/>
              </w:rPr>
            </w:pPr>
            <w:r w:rsidRPr="00984606">
              <w:rPr>
                <w:noProof/>
              </w:rPr>
              <w:t>Name: the name of the Output</w:t>
            </w:r>
          </w:p>
          <w:p w14:paraId="7319EBE6" w14:textId="77777777" w:rsidR="002D1B22" w:rsidRPr="00984606" w:rsidRDefault="002D1B22" w:rsidP="002D1B22">
            <w:pPr>
              <w:pStyle w:val="ListParagraph"/>
              <w:numPr>
                <w:ilvl w:val="0"/>
                <w:numId w:val="4"/>
              </w:numPr>
              <w:rPr>
                <w:noProof/>
              </w:rPr>
            </w:pPr>
            <w:r w:rsidRPr="00984606">
              <w:rPr>
                <w:noProof/>
              </w:rPr>
              <w:t>Description: a free form description of the output</w:t>
            </w:r>
          </w:p>
          <w:p w14:paraId="447BBC02" w14:textId="77777777" w:rsidR="00D6163A" w:rsidRPr="00153E14" w:rsidDel="00163CB8" w:rsidRDefault="00D6163A" w:rsidP="002D1B22">
            <w:pPr>
              <w:pStyle w:val="ListParagraph"/>
              <w:numPr>
                <w:ilvl w:val="0"/>
                <w:numId w:val="4"/>
              </w:numPr>
              <w:rPr>
                <w:del w:id="18" w:author="Jim Amsden" w:date="2012-02-26T20:17:00Z"/>
                <w:noProof/>
              </w:rPr>
            </w:pPr>
            <w:del w:id="19" w:author="Jim Amsden" w:date="2012-02-26T20:17:00Z">
              <w:r w:rsidRPr="00153E14" w:rsidDel="00163CB8">
                <w:rPr>
                  <w:noProof/>
                </w:rPr>
                <w:delText>Parent Service: a reference to the Service that this Service was created from or that groups this Service with other Services</w:delText>
              </w:r>
            </w:del>
          </w:p>
          <w:p w14:paraId="59E87077" w14:textId="77777777" w:rsidR="002D1B22" w:rsidRPr="00984606" w:rsidRDefault="002D1B22" w:rsidP="002D1B22">
            <w:pPr>
              <w:pStyle w:val="ListParagraph"/>
              <w:numPr>
                <w:ilvl w:val="0"/>
                <w:numId w:val="4"/>
              </w:numPr>
              <w:rPr>
                <w:noProof/>
              </w:rPr>
            </w:pPr>
            <w:r w:rsidRPr="00984606">
              <w:rPr>
                <w:noProof/>
              </w:rPr>
              <w:t>Source: where the reference originated</w:t>
            </w:r>
          </w:p>
          <w:p w14:paraId="452F79F8" w14:textId="77777777" w:rsidR="002D1B22" w:rsidRPr="00984606" w:rsidRDefault="002D1B22" w:rsidP="002D1B22">
            <w:pPr>
              <w:pStyle w:val="ListParagraph"/>
              <w:numPr>
                <w:ilvl w:val="0"/>
                <w:numId w:val="4"/>
              </w:numPr>
              <w:rPr>
                <w:noProof/>
              </w:rPr>
            </w:pPr>
            <w:r w:rsidRPr="00984606">
              <w:rPr>
                <w:noProof/>
              </w:rPr>
              <w:t xml:space="preserve">Status: </w:t>
            </w:r>
            <w:r w:rsidR="002F6C29" w:rsidRPr="00984606">
              <w:rPr>
                <w:noProof/>
              </w:rPr>
              <w:t xml:space="preserve">Active or Inactive </w:t>
            </w:r>
          </w:p>
          <w:p w14:paraId="4966F8C8" w14:textId="77777777" w:rsidR="002D1B22" w:rsidRPr="00984606" w:rsidRDefault="002D1B22" w:rsidP="002D1B22">
            <w:pPr>
              <w:pStyle w:val="ListParagraph"/>
              <w:numPr>
                <w:ilvl w:val="0"/>
                <w:numId w:val="4"/>
              </w:numPr>
              <w:rPr>
                <w:noProof/>
              </w:rPr>
            </w:pPr>
            <w:r w:rsidRPr="00984606">
              <w:rPr>
                <w:noProof/>
              </w:rPr>
              <w:t>Volume Count – Planned: intentionally left blank</w:t>
            </w:r>
          </w:p>
          <w:p w14:paraId="0E62FAC2" w14:textId="77777777" w:rsidR="002D1B22" w:rsidRPr="00984606" w:rsidRDefault="002D1B22" w:rsidP="002D1B22">
            <w:pPr>
              <w:pStyle w:val="ListParagraph"/>
              <w:numPr>
                <w:ilvl w:val="0"/>
                <w:numId w:val="4"/>
              </w:numPr>
              <w:rPr>
                <w:noProof/>
              </w:rPr>
            </w:pPr>
            <w:r w:rsidRPr="00984606">
              <w:rPr>
                <w:noProof/>
              </w:rPr>
              <w:t>Volume Count – Actual: intentionally left blank</w:t>
            </w:r>
          </w:p>
          <w:p w14:paraId="063A9FC0" w14:textId="77777777" w:rsidR="002D1B22" w:rsidRPr="00984606" w:rsidRDefault="002D1B22" w:rsidP="002D1B22">
            <w:pPr>
              <w:pStyle w:val="ListParagraph"/>
              <w:numPr>
                <w:ilvl w:val="0"/>
                <w:numId w:val="4"/>
              </w:numPr>
              <w:rPr>
                <w:noProof/>
              </w:rPr>
            </w:pPr>
            <w:r w:rsidRPr="00984606">
              <w:rPr>
                <w:noProof/>
              </w:rPr>
              <w:t>Volume Period Start:  intentionally left blank</w:t>
            </w:r>
          </w:p>
          <w:p w14:paraId="120F2FDE" w14:textId="77777777" w:rsidR="002D1B22" w:rsidRPr="00984606" w:rsidRDefault="002D1B22" w:rsidP="002D1B22">
            <w:pPr>
              <w:pStyle w:val="ListParagraph"/>
              <w:numPr>
                <w:ilvl w:val="0"/>
                <w:numId w:val="4"/>
              </w:numPr>
              <w:rPr>
                <w:noProof/>
              </w:rPr>
            </w:pPr>
            <w:r w:rsidRPr="00984606">
              <w:rPr>
                <w:noProof/>
              </w:rPr>
              <w:t>Volume Period End: intentionally left blank</w:t>
            </w:r>
          </w:p>
          <w:p w14:paraId="6BAC0414" w14:textId="77777777" w:rsidR="002D1B22" w:rsidRPr="00984606" w:rsidRDefault="002D1B22" w:rsidP="002D1B22">
            <w:pPr>
              <w:pStyle w:val="ListParagraph"/>
              <w:numPr>
                <w:ilvl w:val="0"/>
                <w:numId w:val="4"/>
              </w:numPr>
              <w:rPr>
                <w:noProof/>
              </w:rPr>
            </w:pPr>
            <w:r w:rsidRPr="00984606">
              <w:rPr>
                <w:noProof/>
              </w:rPr>
              <w:t>Service Output Type: see GSRM Service Output Types</w:t>
            </w:r>
            <w:r w:rsidR="00D6163A" w:rsidRPr="00984606">
              <w:rPr>
                <w:noProof/>
              </w:rPr>
              <w:t xml:space="preserve"> (</w:t>
            </w:r>
            <w:r w:rsidR="00624AF8">
              <w:rPr>
                <w:noProof/>
              </w:rPr>
              <w:t>A</w:t>
            </w:r>
            <w:r w:rsidR="00D6163A" w:rsidRPr="00984606">
              <w:rPr>
                <w:noProof/>
              </w:rPr>
              <w:t>n Output can have one and only one Service Output Type)</w:t>
            </w:r>
          </w:p>
          <w:p w14:paraId="41256874" w14:textId="77777777" w:rsidR="002D1B22" w:rsidRPr="00984606" w:rsidRDefault="002D1B22" w:rsidP="002D1B22">
            <w:pPr>
              <w:pStyle w:val="ListParagraph"/>
              <w:numPr>
                <w:ilvl w:val="0"/>
                <w:numId w:val="4"/>
              </w:numPr>
              <w:rPr>
                <w:noProof/>
              </w:rPr>
            </w:pPr>
            <w:r w:rsidRPr="00984606">
              <w:rPr>
                <w:noProof/>
              </w:rPr>
              <w:t>Output Type: Service or Process</w:t>
            </w:r>
          </w:p>
          <w:p w14:paraId="53250747" w14:textId="77777777" w:rsidR="002D1B22" w:rsidRPr="00984606" w:rsidRDefault="002D1B22" w:rsidP="002D1B22">
            <w:pPr>
              <w:pStyle w:val="ListParagraph"/>
              <w:numPr>
                <w:ilvl w:val="0"/>
                <w:numId w:val="4"/>
              </w:numPr>
              <w:rPr>
                <w:noProof/>
              </w:rPr>
            </w:pPr>
            <w:r w:rsidRPr="00984606">
              <w:rPr>
                <w:noProof/>
              </w:rPr>
              <w:t>From Date: date the Output was acknowledged in the Reference Model</w:t>
            </w:r>
          </w:p>
          <w:p w14:paraId="4E95002A" w14:textId="77777777" w:rsidR="002D1B22" w:rsidRPr="00984606" w:rsidRDefault="002D1B22" w:rsidP="002D1B22">
            <w:pPr>
              <w:pStyle w:val="ListParagraph"/>
              <w:numPr>
                <w:ilvl w:val="0"/>
                <w:numId w:val="4"/>
              </w:numPr>
              <w:rPr>
                <w:noProof/>
              </w:rPr>
            </w:pPr>
            <w:r w:rsidRPr="00984606">
              <w:rPr>
                <w:noProof/>
              </w:rPr>
              <w:t>To Date: date the Output was removed from the Reference Model</w:t>
            </w:r>
          </w:p>
          <w:p w14:paraId="45342F23" w14:textId="77777777" w:rsidR="002D1B22" w:rsidRPr="00984606" w:rsidRDefault="002D1B22" w:rsidP="00880F67"/>
          <w:p w14:paraId="7E01306C" w14:textId="77777777" w:rsidR="00815382" w:rsidRPr="00984606" w:rsidRDefault="00815382" w:rsidP="00FF05E3">
            <w:r w:rsidRPr="00984606">
              <w:rPr>
                <w:noProof/>
              </w:rPr>
              <w:t xml:space="preserve">An example of an Output for the Solid Waste Collection Service is a </w:t>
            </w:r>
            <w:r w:rsidR="0063756D" w:rsidRPr="00984606">
              <w:rPr>
                <w:noProof/>
              </w:rPr>
              <w:t>“</w:t>
            </w:r>
            <w:r w:rsidRPr="00984606">
              <w:rPr>
                <w:noProof/>
              </w:rPr>
              <w:t>Tonne of Solid Waste Collected</w:t>
            </w:r>
            <w:r w:rsidR="0063756D" w:rsidRPr="00984606">
              <w:rPr>
                <w:noProof/>
              </w:rPr>
              <w:t>”</w:t>
            </w:r>
            <w:r w:rsidRPr="00984606">
              <w:rPr>
                <w:noProof/>
              </w:rPr>
              <w:t>.  An example of an Output for the Purchasing Service is a Purchased Good / Service (Unit of Resource)</w:t>
            </w:r>
            <w:r w:rsidR="00624AF8">
              <w:rPr>
                <w:noProof/>
              </w:rPr>
              <w:t>.</w:t>
            </w:r>
          </w:p>
          <w:p w14:paraId="0EAB8FDB" w14:textId="77777777" w:rsidR="00815382" w:rsidRPr="00984606" w:rsidRDefault="00815382" w:rsidP="00815382"/>
          <w:p w14:paraId="66BA7855" w14:textId="77777777" w:rsidR="00815382" w:rsidRPr="00984606" w:rsidRDefault="00815382" w:rsidP="00815382">
            <w:r w:rsidRPr="00984606">
              <w:t xml:space="preserve">Note that </w:t>
            </w:r>
            <w:r w:rsidR="0063756D" w:rsidRPr="00984606">
              <w:t>with</w:t>
            </w:r>
            <w:r w:rsidRPr="00984606">
              <w:t>in the Reference Model, three instances of a Purchasing Service will be provided each with a different Output</w:t>
            </w:r>
            <w:r w:rsidR="004B73F0" w:rsidRPr="00984606">
              <w:t xml:space="preserve"> and Service Output Type.</w:t>
            </w:r>
          </w:p>
        </w:tc>
      </w:tr>
      <w:tr w:rsidR="00D6163A" w:rsidRPr="00984606" w14:paraId="1F3B8FD5" w14:textId="77777777" w:rsidTr="00984606">
        <w:tc>
          <w:tcPr>
            <w:tcW w:w="2518" w:type="dxa"/>
          </w:tcPr>
          <w:p w14:paraId="1DAC1881" w14:textId="77777777" w:rsidR="00D6163A" w:rsidRPr="00984606" w:rsidRDefault="00D6163A">
            <w:pPr>
              <w:rPr>
                <w:b/>
              </w:rPr>
            </w:pPr>
            <w:r w:rsidRPr="00984606">
              <w:rPr>
                <w:b/>
              </w:rPr>
              <w:t>Sub-Service</w:t>
            </w:r>
          </w:p>
        </w:tc>
        <w:tc>
          <w:tcPr>
            <w:tcW w:w="7056" w:type="dxa"/>
            <w:gridSpan w:val="2"/>
          </w:tcPr>
          <w:p w14:paraId="6E34DC96" w14:textId="77777777" w:rsidR="00D6163A" w:rsidRPr="00984606" w:rsidRDefault="00D6163A" w:rsidP="00880F67">
            <w:r w:rsidRPr="00984606">
              <w:t xml:space="preserve">A </w:t>
            </w:r>
            <w:commentRangeStart w:id="20"/>
            <w:r w:rsidRPr="00984606">
              <w:t xml:space="preserve">Sub-Service </w:t>
            </w:r>
            <w:commentRangeEnd w:id="20"/>
            <w:r w:rsidR="00163CB8">
              <w:rPr>
                <w:rStyle w:val="CommentReference"/>
              </w:rPr>
              <w:commentReference w:id="20"/>
            </w:r>
            <w:r w:rsidRPr="00984606">
              <w:t>follows all the rules of defining a Service and has the same attributes.  However, a Sub-Service must specialize</w:t>
            </w:r>
            <w:del w:id="21" w:author="Jim Amsden" w:date="2012-02-26T20:18:00Z">
              <w:r w:rsidRPr="00984606" w:rsidDel="00163CB8">
                <w:delText xml:space="preserve"> </w:delText>
              </w:r>
              <w:r w:rsidR="00FA2815" w:rsidDel="00163CB8">
                <w:delText>either or both</w:delText>
              </w:r>
              <w:r w:rsidR="00FA2815" w:rsidRPr="00984606" w:rsidDel="00163CB8">
                <w:delText xml:space="preserve"> </w:delText>
              </w:r>
              <w:r w:rsidRPr="00984606" w:rsidDel="00163CB8">
                <w:delText>of the following</w:delText>
              </w:r>
            </w:del>
            <w:r w:rsidRPr="00984606">
              <w:t>:</w:t>
            </w:r>
          </w:p>
          <w:p w14:paraId="7CFF4A85" w14:textId="77777777" w:rsidR="00D6163A" w:rsidRPr="00984606" w:rsidRDefault="00D6163A" w:rsidP="00880F67"/>
          <w:p w14:paraId="68DABD09" w14:textId="77777777" w:rsidR="00D6163A" w:rsidRPr="00984606" w:rsidRDefault="00D6163A" w:rsidP="00D6163A">
            <w:pPr>
              <w:pStyle w:val="ListParagraph"/>
              <w:numPr>
                <w:ilvl w:val="0"/>
                <w:numId w:val="8"/>
              </w:numPr>
            </w:pPr>
            <w:r w:rsidRPr="00984606">
              <w:t xml:space="preserve">Service Output – for example, a Recreation Instruction Service may </w:t>
            </w:r>
            <w:r w:rsidR="002F6C29" w:rsidRPr="00984606">
              <w:t>specialize Period of Recreation Instruction</w:t>
            </w:r>
            <w:ins w:id="22" w:author="Jim Amsden" w:date="2012-02-26T20:19:00Z">
              <w:r w:rsidR="00163CB8">
                <w:t xml:space="preserve"> Output</w:t>
              </w:r>
            </w:ins>
            <w:r w:rsidR="002F6C29" w:rsidRPr="00984606">
              <w:t xml:space="preserve"> to represent a Period of Skating Instruction to create a Skating Instruction Sub-Service; or</w:t>
            </w:r>
          </w:p>
          <w:p w14:paraId="2A92F1B1" w14:textId="77777777" w:rsidR="00D6163A" w:rsidRDefault="00163CB8" w:rsidP="002F6C29">
            <w:pPr>
              <w:pStyle w:val="ListParagraph"/>
              <w:numPr>
                <w:ilvl w:val="0"/>
                <w:numId w:val="8"/>
              </w:numPr>
            </w:pPr>
            <w:ins w:id="23" w:author="Jim Amsden" w:date="2012-02-26T20:19:00Z">
              <w:r>
                <w:t>Service Value</w:t>
              </w:r>
            </w:ins>
            <w:del w:id="24" w:author="Jim Amsden" w:date="2012-02-26T20:19:00Z">
              <w:r w:rsidR="00D6163A" w:rsidRPr="00984606" w:rsidDel="00163CB8">
                <w:delText>Client Set</w:delText>
              </w:r>
            </w:del>
            <w:r w:rsidR="00D6163A" w:rsidRPr="00984606">
              <w:t xml:space="preserve"> – for example, a Recreation Instruction Service may specialize the Recreation Students to represent Youth Students to create a Youth Recreation Instruction </w:t>
            </w:r>
            <w:r w:rsidR="002F6C29" w:rsidRPr="00984606">
              <w:t>Sub-Service</w:t>
            </w:r>
            <w:r w:rsidR="00FA2815">
              <w:t>;</w:t>
            </w:r>
          </w:p>
          <w:p w14:paraId="624ECA99" w14:textId="77777777" w:rsidR="00FA2815" w:rsidRPr="00984606" w:rsidRDefault="00FA2815" w:rsidP="002F6C29">
            <w:pPr>
              <w:pStyle w:val="ListParagraph"/>
              <w:numPr>
                <w:ilvl w:val="0"/>
                <w:numId w:val="8"/>
              </w:numPr>
            </w:pPr>
            <w:r>
              <w:t xml:space="preserve">Both Service Output and </w:t>
            </w:r>
            <w:ins w:id="25" w:author="Jim Amsden" w:date="2012-02-26T20:19:00Z">
              <w:r w:rsidR="00163CB8">
                <w:t>Service Value</w:t>
              </w:r>
            </w:ins>
            <w:del w:id="26" w:author="Jim Amsden" w:date="2012-02-26T20:19:00Z">
              <w:r w:rsidDel="00163CB8">
                <w:delText>Client Set</w:delText>
              </w:r>
            </w:del>
            <w:r>
              <w:t xml:space="preserve"> – for example, a Skating Instruction for Youth Sub-Service.</w:t>
            </w:r>
          </w:p>
          <w:p w14:paraId="03BF2B60" w14:textId="77777777" w:rsidR="002F6C29" w:rsidRPr="00984606" w:rsidRDefault="002F6C29" w:rsidP="002F6C29"/>
          <w:p w14:paraId="57EFA28B" w14:textId="77777777" w:rsidR="00D6163A" w:rsidRPr="00984606" w:rsidRDefault="002F6C29" w:rsidP="00FA2815">
            <w:r w:rsidRPr="00984606">
              <w:t>In the event that a Sub-Service is created for a Service, its Parent Service attribute will connect the two Services.</w:t>
            </w:r>
          </w:p>
        </w:tc>
      </w:tr>
      <w:tr w:rsidR="00FB7EF0" w:rsidRPr="00984606" w14:paraId="27D85D92" w14:textId="77777777" w:rsidTr="00984606">
        <w:tc>
          <w:tcPr>
            <w:tcW w:w="2518" w:type="dxa"/>
          </w:tcPr>
          <w:p w14:paraId="4B098FFB" w14:textId="77777777" w:rsidR="00FB7EF0" w:rsidRPr="00984606" w:rsidRDefault="00FB7EF0">
            <w:pPr>
              <w:rPr>
                <w:b/>
              </w:rPr>
            </w:pPr>
            <w:r>
              <w:rPr>
                <w:b/>
              </w:rPr>
              <w:t>Service Value</w:t>
            </w:r>
          </w:p>
        </w:tc>
        <w:tc>
          <w:tcPr>
            <w:tcW w:w="7056" w:type="dxa"/>
            <w:gridSpan w:val="2"/>
          </w:tcPr>
          <w:p w14:paraId="48E57377" w14:textId="77777777" w:rsidR="00FB7EF0" w:rsidRDefault="00FB7EF0" w:rsidP="00FB7EF0">
            <w:r>
              <w:t xml:space="preserve">A Service Value defines the expectations of parties </w:t>
            </w:r>
            <w:r w:rsidR="00FA2815">
              <w:t xml:space="preserve">directly </w:t>
            </w:r>
            <w:r>
              <w:t>receiving</w:t>
            </w:r>
            <w:r w:rsidR="00FA2815">
              <w:t xml:space="preserve"> or indirectly benefiting from</w:t>
            </w:r>
            <w:r>
              <w:t xml:space="preserve"> the Service's Output and ensures their alignment with associated Service</w:t>
            </w:r>
            <w:r w:rsidR="00FA2815">
              <w:t xml:space="preserve"> </w:t>
            </w:r>
            <w:r>
              <w:t>Objectives and Outcomes.</w:t>
            </w:r>
          </w:p>
          <w:p w14:paraId="258B698F" w14:textId="77777777" w:rsidR="00FB7EF0" w:rsidRDefault="00FB7EF0" w:rsidP="00FB7EF0"/>
          <w:p w14:paraId="705D57CE" w14:textId="77777777" w:rsidR="00FB7EF0" w:rsidRDefault="00FB7EF0" w:rsidP="00FB7EF0">
            <w:r>
              <w:lastRenderedPageBreak/>
              <w:t>A Service Value will have the following attributes:</w:t>
            </w:r>
          </w:p>
          <w:p w14:paraId="47FE7744" w14:textId="77777777" w:rsidR="00FB7EF0" w:rsidRDefault="00FB7EF0" w:rsidP="00FB7EF0"/>
          <w:p w14:paraId="0832483E" w14:textId="77777777" w:rsidR="00A5532E" w:rsidRDefault="00D14FA3" w:rsidP="00163CB8">
            <w:pPr>
              <w:pStyle w:val="ListParagraph"/>
              <w:numPr>
                <w:ilvl w:val="0"/>
                <w:numId w:val="11"/>
              </w:numPr>
              <w:pPrChange w:id="27" w:author="Jim Amsden" w:date="2012-02-26T20:21:00Z">
                <w:pPr>
                  <w:spacing w:line="270" w:lineRule="atLeast"/>
                </w:pPr>
              </w:pPrChange>
            </w:pPr>
            <w:r>
              <w:t>Name:  the name of the Service Value.</w:t>
            </w:r>
            <w:r w:rsidR="00082B99">
              <w:t xml:space="preserve">  </w:t>
            </w:r>
            <w:r w:rsidR="00082B99" w:rsidRPr="00082B99">
              <w:rPr>
                <w:rFonts w:ascii="Arial" w:hAnsi="Arial" w:cs="Arial"/>
                <w:color w:val="222222"/>
                <w:sz w:val="18"/>
                <w:lang w:val="en-US"/>
              </w:rPr>
              <w:t xml:space="preserve">A Service Value name should bring in a reference to </w:t>
            </w:r>
            <w:r w:rsidR="00082B99">
              <w:rPr>
                <w:rFonts w:ascii="Arial" w:hAnsi="Arial" w:cs="Arial"/>
                <w:color w:val="222222"/>
                <w:sz w:val="18"/>
                <w:lang w:val="en-US"/>
              </w:rPr>
              <w:t xml:space="preserve">the </w:t>
            </w:r>
            <w:r w:rsidR="00082B99" w:rsidRPr="00082B99">
              <w:rPr>
                <w:rFonts w:ascii="Arial" w:hAnsi="Arial" w:cs="Arial"/>
                <w:color w:val="222222"/>
                <w:sz w:val="18"/>
                <w:lang w:val="en-US"/>
              </w:rPr>
              <w:t xml:space="preserve">Service </w:t>
            </w:r>
            <w:r w:rsidR="00082B99">
              <w:rPr>
                <w:rFonts w:ascii="Arial" w:hAnsi="Arial" w:cs="Arial"/>
                <w:color w:val="222222"/>
                <w:sz w:val="18"/>
                <w:lang w:val="en-US"/>
              </w:rPr>
              <w:t xml:space="preserve">(or Service Output) </w:t>
            </w:r>
            <w:r w:rsidR="00082B99" w:rsidRPr="00082B99">
              <w:rPr>
                <w:rFonts w:ascii="Arial" w:hAnsi="Arial" w:cs="Arial"/>
                <w:color w:val="222222"/>
                <w:sz w:val="18"/>
                <w:lang w:val="en-US"/>
              </w:rPr>
              <w:t>and Target Group</w:t>
            </w:r>
            <w:r w:rsidR="00082B99">
              <w:rPr>
                <w:rFonts w:ascii="Arial" w:hAnsi="Arial" w:cs="Arial"/>
                <w:color w:val="222222"/>
                <w:sz w:val="18"/>
                <w:lang w:val="en-US"/>
              </w:rPr>
              <w:t xml:space="preserve"> (or Clients)</w:t>
            </w:r>
            <w:r w:rsidR="00082B99" w:rsidRPr="00082B99">
              <w:rPr>
                <w:rFonts w:ascii="Arial" w:hAnsi="Arial" w:cs="Arial"/>
                <w:color w:val="222222"/>
                <w:sz w:val="18"/>
                <w:lang w:val="en-US"/>
              </w:rPr>
              <w:t xml:space="preserve">. </w:t>
            </w:r>
            <w:r w:rsidR="00082B99">
              <w:rPr>
                <w:rFonts w:ascii="Arial" w:hAnsi="Arial" w:cs="Arial"/>
                <w:color w:val="222222"/>
                <w:sz w:val="18"/>
                <w:lang w:val="en-US"/>
              </w:rPr>
              <w:t xml:space="preserve">For example, </w:t>
            </w:r>
            <w:r w:rsidR="00082B99" w:rsidRPr="00082B99">
              <w:rPr>
                <w:rFonts w:ascii="Arial" w:hAnsi="Arial" w:cs="Arial"/>
                <w:color w:val="222222"/>
                <w:sz w:val="18"/>
                <w:szCs w:val="18"/>
                <w:lang w:val="en-US"/>
              </w:rPr>
              <w:t>'Enhanc</w:t>
            </w:r>
            <w:r w:rsidR="00082B99">
              <w:rPr>
                <w:rFonts w:ascii="Arial" w:hAnsi="Arial" w:cs="Arial"/>
                <w:color w:val="222222"/>
                <w:sz w:val="18"/>
                <w:szCs w:val="18"/>
                <w:lang w:val="en-US"/>
              </w:rPr>
              <w:t>ed</w:t>
            </w:r>
            <w:r w:rsidR="00082B99" w:rsidRPr="00082B99">
              <w:rPr>
                <w:rFonts w:ascii="Arial" w:hAnsi="Arial" w:cs="Arial"/>
                <w:color w:val="222222"/>
                <w:sz w:val="18"/>
                <w:szCs w:val="18"/>
                <w:lang w:val="en-US"/>
              </w:rPr>
              <w:t xml:space="preserve"> Job skills for Youth'</w:t>
            </w:r>
          </w:p>
          <w:p w14:paraId="0C0A3284" w14:textId="77777777" w:rsidR="00D14FA3" w:rsidRDefault="00D14FA3" w:rsidP="00D14FA3">
            <w:pPr>
              <w:pStyle w:val="ListParagraph"/>
              <w:numPr>
                <w:ilvl w:val="0"/>
                <w:numId w:val="11"/>
              </w:numPr>
            </w:pPr>
            <w:r>
              <w:t>Description: expresses the Target Group’s expectations of the Service in the context of their Need, and in terms of results or consequences arising from delivery of the Output.</w:t>
            </w:r>
          </w:p>
          <w:p w14:paraId="7E40AA12" w14:textId="77777777" w:rsidR="00D14FA3" w:rsidRPr="00984606" w:rsidRDefault="00D14FA3" w:rsidP="00D14FA3">
            <w:pPr>
              <w:pStyle w:val="ListParagraph"/>
              <w:numPr>
                <w:ilvl w:val="0"/>
                <w:numId w:val="4"/>
              </w:numPr>
              <w:rPr>
                <w:noProof/>
              </w:rPr>
            </w:pPr>
            <w:r w:rsidRPr="00984606">
              <w:rPr>
                <w:noProof/>
              </w:rPr>
              <w:t>Source: where the reference originated</w:t>
            </w:r>
          </w:p>
          <w:p w14:paraId="11C9769E" w14:textId="77777777" w:rsidR="00D14FA3" w:rsidRDefault="00D14FA3" w:rsidP="00D14FA3">
            <w:pPr>
              <w:pStyle w:val="ListParagraph"/>
              <w:numPr>
                <w:ilvl w:val="0"/>
                <w:numId w:val="11"/>
              </w:numPr>
            </w:pPr>
            <w:del w:id="28" w:author="Jim Amsden" w:date="2012-02-26T20:22:00Z">
              <w:r w:rsidRPr="00984606" w:rsidDel="00163CB8">
                <w:rPr>
                  <w:noProof/>
                </w:rPr>
                <w:delText xml:space="preserve">Status: </w:delText>
              </w:r>
            </w:del>
            <w:r>
              <w:t>Client</w:t>
            </w:r>
            <w:del w:id="29" w:author="Jim Amsden" w:date="2012-02-26T20:24:00Z">
              <w:r w:rsidDel="00163CB8">
                <w:delText xml:space="preserve"> Indicator</w:delText>
              </w:r>
            </w:del>
            <w:r>
              <w:t xml:space="preserve">: </w:t>
            </w:r>
            <w:r w:rsidRPr="00D14FA3">
              <w:t xml:space="preserve">is the </w:t>
            </w:r>
            <w:commentRangeStart w:id="30"/>
            <w:r w:rsidRPr="00D14FA3">
              <w:t>Target Group</w:t>
            </w:r>
            <w:commentRangeEnd w:id="30"/>
            <w:r w:rsidR="00163CB8">
              <w:rPr>
                <w:rStyle w:val="CommentReference"/>
              </w:rPr>
              <w:commentReference w:id="30"/>
            </w:r>
            <w:r w:rsidRPr="00D14FA3">
              <w:t xml:space="preserve"> referenced in the Outcome associated with this Service Value a 'client</w:t>
            </w:r>
            <w:r>
              <w:t>’</w:t>
            </w:r>
            <w:r w:rsidR="009D1529">
              <w:t xml:space="preserve"> </w:t>
            </w:r>
            <w:r w:rsidR="00FA2815">
              <w:t xml:space="preserve">meaning that the members of the Target Group perform </w:t>
            </w:r>
            <w:r w:rsidR="00FA2815">
              <w:rPr>
                <w:rStyle w:val="apple-style-span"/>
                <w:rFonts w:ascii="Arial" w:hAnsi="Arial" w:cs="Arial"/>
                <w:color w:val="222222"/>
                <w:sz w:val="18"/>
                <w:szCs w:val="18"/>
              </w:rPr>
              <w:t>one or more of the following actions: order the Service; engage directly with the Service; receive the Output of the Service; control or have the disposition of the Output; identify themselves to the Service.</w:t>
            </w:r>
          </w:p>
          <w:p w14:paraId="78D84B76" w14:textId="77777777" w:rsidR="00D14FA3" w:rsidRDefault="00D14FA3" w:rsidP="00D14FA3">
            <w:pPr>
              <w:pStyle w:val="ListParagraph"/>
              <w:numPr>
                <w:ilvl w:val="0"/>
                <w:numId w:val="11"/>
              </w:numPr>
            </w:pPr>
            <w:commentRangeStart w:id="31"/>
            <w:r>
              <w:t>Beneficiary Rank</w:t>
            </w:r>
            <w:commentRangeEnd w:id="31"/>
            <w:r w:rsidR="00115F7D">
              <w:rPr>
                <w:rStyle w:val="CommentReference"/>
              </w:rPr>
              <w:commentReference w:id="31"/>
            </w:r>
            <w:r>
              <w:t xml:space="preserve">: </w:t>
            </w:r>
            <w:r w:rsidRPr="00D14FA3">
              <w:t>the relative importance of the Target Group associated with this Service Value, compared to other Target Groups</w:t>
            </w:r>
            <w:r>
              <w:t>.</w:t>
            </w:r>
          </w:p>
          <w:p w14:paraId="1CD3D353" w14:textId="77777777" w:rsidR="00D14FA3" w:rsidRDefault="00FB7EF0" w:rsidP="00D14FA3">
            <w:pPr>
              <w:pStyle w:val="ListParagraph"/>
              <w:numPr>
                <w:ilvl w:val="0"/>
                <w:numId w:val="11"/>
              </w:numPr>
            </w:pPr>
            <w:commentRangeStart w:id="32"/>
            <w:r>
              <w:t>Service Objective:</w:t>
            </w:r>
            <w:r w:rsidR="00D14FA3">
              <w:t xml:space="preserve"> </w:t>
            </w:r>
            <w:commentRangeEnd w:id="32"/>
            <w:r w:rsidR="00115F7D">
              <w:rPr>
                <w:rStyle w:val="CommentReference"/>
              </w:rPr>
              <w:commentReference w:id="32"/>
            </w:r>
            <w:r w:rsidR="00D14FA3">
              <w:t>identifies the results to be realized directly by the Service, often expressed in terms of:</w:t>
            </w:r>
          </w:p>
          <w:p w14:paraId="055EC889" w14:textId="77777777" w:rsidR="00D14FA3" w:rsidRDefault="00D14FA3" w:rsidP="00D14FA3">
            <w:pPr>
              <w:pStyle w:val="ListParagraph"/>
              <w:numPr>
                <w:ilvl w:val="0"/>
                <w:numId w:val="11"/>
              </w:numPr>
              <w:ind w:left="680"/>
              <w:rPr>
                <w:rFonts w:cs="Univers 45 Light"/>
              </w:rPr>
            </w:pPr>
            <w:r>
              <w:rPr>
                <w:rFonts w:cs="Univers 45 Light"/>
              </w:rPr>
              <w:t xml:space="preserve">Increased </w:t>
            </w:r>
            <w:r w:rsidR="00082B99">
              <w:rPr>
                <w:rFonts w:cs="Univers 45 Light"/>
              </w:rPr>
              <w:t>resources</w:t>
            </w:r>
            <w:r>
              <w:rPr>
                <w:rFonts w:cs="Univers 45 Light"/>
              </w:rPr>
              <w:t>, i.e. Target Group members taking up the Service have more resources</w:t>
            </w:r>
          </w:p>
          <w:p w14:paraId="203FD7C9" w14:textId="77777777" w:rsidR="00D14FA3" w:rsidRDefault="00D14FA3" w:rsidP="00D14FA3">
            <w:pPr>
              <w:pStyle w:val="ListParagraph"/>
              <w:numPr>
                <w:ilvl w:val="0"/>
                <w:numId w:val="11"/>
              </w:numPr>
              <w:ind w:left="680"/>
              <w:rPr>
                <w:rFonts w:cs="Univers 45 Light"/>
              </w:rPr>
            </w:pPr>
            <w:r>
              <w:rPr>
                <w:rFonts w:cs="Univers 45 Light"/>
              </w:rPr>
              <w:t>Increased capabilities - they are more capable of dealing with demands, have more skills</w:t>
            </w:r>
          </w:p>
          <w:p w14:paraId="4C45ED58" w14:textId="77777777" w:rsidR="00D14FA3" w:rsidRDefault="00D14FA3" w:rsidP="00D14FA3">
            <w:pPr>
              <w:pStyle w:val="ListParagraph"/>
              <w:numPr>
                <w:ilvl w:val="0"/>
                <w:numId w:val="11"/>
              </w:numPr>
              <w:ind w:left="680"/>
            </w:pPr>
            <w:r>
              <w:rPr>
                <w:rFonts w:cs="Univers 45 Light"/>
              </w:rPr>
              <w:t>Increased influence - they have more knowledge and aware</w:t>
            </w:r>
            <w:r>
              <w:t>ness</w:t>
            </w:r>
          </w:p>
          <w:p w14:paraId="31AF3312" w14:textId="77777777" w:rsidR="00FB7EF0" w:rsidRDefault="00D14FA3" w:rsidP="00D14FA3">
            <w:pPr>
              <w:pStyle w:val="ListParagraph"/>
              <w:numPr>
                <w:ilvl w:val="0"/>
                <w:numId w:val="11"/>
              </w:numPr>
              <w:ind w:left="680"/>
            </w:pPr>
            <w:r>
              <w:rPr>
                <w:rFonts w:cs="Univers 45 Light"/>
              </w:rPr>
              <w:t>Decreased undesirable behaviour - they move closer to social norms</w:t>
            </w:r>
          </w:p>
          <w:p w14:paraId="01848932" w14:textId="548FEABA" w:rsidR="007450D3" w:rsidRDefault="007450D3" w:rsidP="00FB7EF0">
            <w:pPr>
              <w:pStyle w:val="ListParagraph"/>
              <w:numPr>
                <w:ilvl w:val="0"/>
                <w:numId w:val="11"/>
              </w:numPr>
              <w:rPr>
                <w:ins w:id="33" w:author="Jim Amsden" w:date="2012-02-26T20:27:00Z"/>
              </w:rPr>
            </w:pPr>
            <w:ins w:id="34" w:author="Jim Amsden" w:date="2012-02-26T20:27:00Z">
              <w:r>
                <w:t>Client Type:</w:t>
              </w:r>
            </w:ins>
          </w:p>
          <w:p w14:paraId="2946F4CF" w14:textId="77777777" w:rsidR="00FB7EF0" w:rsidRDefault="00FB7EF0" w:rsidP="00FB7EF0">
            <w:pPr>
              <w:pStyle w:val="ListParagraph"/>
              <w:numPr>
                <w:ilvl w:val="0"/>
                <w:numId w:val="11"/>
              </w:numPr>
            </w:pPr>
            <w:r>
              <w:t xml:space="preserve">Planned Client Set: </w:t>
            </w:r>
            <w:r w:rsidRPr="00FB7EF0">
              <w:t>the number of Target Group members expected to take up (be served by) the Service.</w:t>
            </w:r>
          </w:p>
          <w:p w14:paraId="222A76AD" w14:textId="77777777" w:rsidR="00FB7EF0" w:rsidRDefault="00FB7EF0" w:rsidP="00FB7EF0">
            <w:pPr>
              <w:pStyle w:val="ListParagraph"/>
              <w:numPr>
                <w:ilvl w:val="0"/>
                <w:numId w:val="11"/>
              </w:numPr>
            </w:pPr>
            <w:r>
              <w:t xml:space="preserve">Served Client Set: </w:t>
            </w:r>
            <w:r w:rsidRPr="00FB7EF0">
              <w:t>the number of Target Group members actually served.</w:t>
            </w:r>
          </w:p>
          <w:p w14:paraId="52179DA5" w14:textId="77777777" w:rsidR="00FB7EF0" w:rsidRDefault="00FB7EF0" w:rsidP="00D14FA3">
            <w:pPr>
              <w:pStyle w:val="ListParagraph"/>
              <w:numPr>
                <w:ilvl w:val="0"/>
                <w:numId w:val="11"/>
              </w:numPr>
            </w:pPr>
            <w:r>
              <w:t>Client Set Take</w:t>
            </w:r>
            <w:r w:rsidR="00D14FA3">
              <w:t>-</w:t>
            </w:r>
            <w:r>
              <w:t>up:</w:t>
            </w:r>
            <w:r w:rsidR="00D14FA3">
              <w:t xml:space="preserve"> the number of actual applicants for the Service as a percent of Target Group size. Note that this could include applicants who do not qualify for service delivery.</w:t>
            </w:r>
          </w:p>
          <w:p w14:paraId="6F0791C3" w14:textId="77777777" w:rsidR="00FB7EF0" w:rsidRDefault="00FB7EF0" w:rsidP="00D14FA3">
            <w:pPr>
              <w:pStyle w:val="ListParagraph"/>
              <w:numPr>
                <w:ilvl w:val="0"/>
                <w:numId w:val="11"/>
              </w:numPr>
            </w:pPr>
            <w:r>
              <w:t>Achieved Service Level:</w:t>
            </w:r>
            <w:r w:rsidR="00D14FA3">
              <w:t xml:space="preserve"> </w:t>
            </w:r>
            <w:r w:rsidR="00D14FA3" w:rsidRPr="00D14FA3">
              <w:t>the number of Target Group members actually served as a percent of total Target Group.</w:t>
            </w:r>
          </w:p>
          <w:p w14:paraId="106FE958" w14:textId="77777777" w:rsidR="00D14FA3" w:rsidRPr="00984606" w:rsidRDefault="00D14FA3" w:rsidP="00D14FA3">
            <w:pPr>
              <w:pStyle w:val="ListParagraph"/>
              <w:numPr>
                <w:ilvl w:val="0"/>
                <w:numId w:val="4"/>
              </w:numPr>
              <w:rPr>
                <w:noProof/>
              </w:rPr>
            </w:pPr>
            <w:r w:rsidRPr="00984606">
              <w:rPr>
                <w:noProof/>
              </w:rPr>
              <w:t xml:space="preserve">From Date: date the </w:t>
            </w:r>
            <w:r>
              <w:rPr>
                <w:noProof/>
              </w:rPr>
              <w:t>Service Value</w:t>
            </w:r>
            <w:r w:rsidRPr="00984606">
              <w:rPr>
                <w:noProof/>
              </w:rPr>
              <w:t xml:space="preserve"> was acknowledged in the Reference Model</w:t>
            </w:r>
          </w:p>
          <w:p w14:paraId="3057800E" w14:textId="77777777" w:rsidR="00D14FA3" w:rsidRDefault="00D14FA3" w:rsidP="00D14FA3">
            <w:pPr>
              <w:pStyle w:val="ListParagraph"/>
              <w:numPr>
                <w:ilvl w:val="0"/>
                <w:numId w:val="4"/>
              </w:numPr>
              <w:rPr>
                <w:noProof/>
              </w:rPr>
            </w:pPr>
            <w:r w:rsidRPr="00984606">
              <w:rPr>
                <w:noProof/>
              </w:rPr>
              <w:t xml:space="preserve">To Date: date the </w:t>
            </w:r>
            <w:r>
              <w:rPr>
                <w:noProof/>
              </w:rPr>
              <w:t>Service Value</w:t>
            </w:r>
            <w:r w:rsidRPr="00984606">
              <w:rPr>
                <w:noProof/>
              </w:rPr>
              <w:t xml:space="preserve"> was removed from the Reference Model</w:t>
            </w:r>
          </w:p>
        </w:tc>
      </w:tr>
      <w:tr w:rsidR="004B73F0" w:rsidRPr="00984606" w14:paraId="6B2932A7" w14:textId="77777777" w:rsidTr="00984606">
        <w:tc>
          <w:tcPr>
            <w:tcW w:w="2518" w:type="dxa"/>
          </w:tcPr>
          <w:p w14:paraId="328A84A1" w14:textId="77777777" w:rsidR="004B73F0" w:rsidRPr="00984606" w:rsidRDefault="004B73F0">
            <w:pPr>
              <w:rPr>
                <w:b/>
              </w:rPr>
            </w:pPr>
            <w:r w:rsidRPr="00984606">
              <w:rPr>
                <w:b/>
              </w:rPr>
              <w:lastRenderedPageBreak/>
              <w:t>Outcome</w:t>
            </w:r>
          </w:p>
        </w:tc>
        <w:tc>
          <w:tcPr>
            <w:tcW w:w="7056" w:type="dxa"/>
            <w:gridSpan w:val="2"/>
          </w:tcPr>
          <w:p w14:paraId="070EDF1F" w14:textId="77777777" w:rsidR="004B73F0" w:rsidRPr="00984606" w:rsidRDefault="00FB7EF0" w:rsidP="00FB7EF0">
            <w:r>
              <w:t xml:space="preserve">An </w:t>
            </w:r>
            <w:commentRangeStart w:id="35"/>
            <w:r>
              <w:t xml:space="preserve">Outcome </w:t>
            </w:r>
            <w:commentRangeEnd w:id="35"/>
            <w:r w:rsidR="007450D3">
              <w:rPr>
                <w:rStyle w:val="CommentReference"/>
              </w:rPr>
              <w:commentReference w:id="35"/>
            </w:r>
            <w:r>
              <w:t xml:space="preserve">is defined as a desirable change in the level of a Target Group Need resulting from </w:t>
            </w:r>
            <w:commentRangeStart w:id="36"/>
            <w:r>
              <w:t>Service delivery</w:t>
            </w:r>
            <w:commentRangeEnd w:id="36"/>
            <w:r w:rsidR="007450D3">
              <w:rPr>
                <w:rStyle w:val="CommentReference"/>
              </w:rPr>
              <w:commentReference w:id="36"/>
            </w:r>
            <w:r>
              <w:t>.</w:t>
            </w:r>
          </w:p>
          <w:p w14:paraId="60925870" w14:textId="77777777" w:rsidR="00830C3D" w:rsidRPr="00984606" w:rsidRDefault="00830C3D" w:rsidP="00880F67"/>
          <w:p w14:paraId="6957B905" w14:textId="77777777" w:rsidR="00830C3D" w:rsidRPr="00984606" w:rsidRDefault="00830C3D" w:rsidP="00830C3D">
            <w:pPr>
              <w:rPr>
                <w:noProof/>
              </w:rPr>
            </w:pPr>
            <w:r w:rsidRPr="00984606">
              <w:rPr>
                <w:noProof/>
              </w:rPr>
              <w:t>An Outcome will have the following attributes:</w:t>
            </w:r>
          </w:p>
          <w:p w14:paraId="6561EA14" w14:textId="77777777" w:rsidR="00830C3D" w:rsidRPr="00984606" w:rsidRDefault="00830C3D" w:rsidP="00830C3D">
            <w:pPr>
              <w:pStyle w:val="ListParagraph"/>
              <w:numPr>
                <w:ilvl w:val="0"/>
                <w:numId w:val="4"/>
              </w:numPr>
              <w:spacing w:before="240"/>
              <w:rPr>
                <w:noProof/>
              </w:rPr>
            </w:pPr>
            <w:r w:rsidRPr="00984606">
              <w:rPr>
                <w:noProof/>
              </w:rPr>
              <w:t>Name: the name of the Outcome</w:t>
            </w:r>
            <w:r w:rsidR="00082B99">
              <w:rPr>
                <w:noProof/>
              </w:rPr>
              <w:t xml:space="preserve">.  </w:t>
            </w:r>
            <w:r w:rsidR="00082B99">
              <w:rPr>
                <w:rStyle w:val="apple-style-span"/>
                <w:rFonts w:ascii="Arial" w:hAnsi="Arial" w:cs="Arial"/>
                <w:color w:val="222222"/>
                <w:sz w:val="18"/>
                <w:szCs w:val="18"/>
              </w:rPr>
              <w:t>The name for an Outcome should make explicit the Target Group, recognized Need and desired trend, as in ‘Reduced infant death rate’ or ‘More prosperous community’.</w:t>
            </w:r>
          </w:p>
          <w:p w14:paraId="785DE55E" w14:textId="77777777" w:rsidR="00830C3D" w:rsidRPr="00984606" w:rsidRDefault="00830C3D" w:rsidP="00830C3D">
            <w:pPr>
              <w:pStyle w:val="ListParagraph"/>
              <w:numPr>
                <w:ilvl w:val="0"/>
                <w:numId w:val="4"/>
              </w:numPr>
              <w:rPr>
                <w:noProof/>
              </w:rPr>
            </w:pPr>
            <w:r w:rsidRPr="00984606">
              <w:rPr>
                <w:noProof/>
              </w:rPr>
              <w:t xml:space="preserve">Description: a free form description of the </w:t>
            </w:r>
            <w:r w:rsidR="00082B99" w:rsidRPr="00984606">
              <w:rPr>
                <w:noProof/>
              </w:rPr>
              <w:t>Out</w:t>
            </w:r>
            <w:r w:rsidR="00082B99">
              <w:rPr>
                <w:noProof/>
              </w:rPr>
              <w:t>come</w:t>
            </w:r>
          </w:p>
          <w:p w14:paraId="45353AC3" w14:textId="77777777" w:rsidR="00830C3D" w:rsidRPr="00984606" w:rsidRDefault="00830C3D" w:rsidP="00830C3D">
            <w:pPr>
              <w:pStyle w:val="ListParagraph"/>
              <w:numPr>
                <w:ilvl w:val="0"/>
                <w:numId w:val="4"/>
              </w:numPr>
              <w:rPr>
                <w:noProof/>
              </w:rPr>
            </w:pPr>
            <w:r w:rsidRPr="00984606">
              <w:rPr>
                <w:noProof/>
              </w:rPr>
              <w:t>Source: where the reference originated</w:t>
            </w:r>
          </w:p>
          <w:p w14:paraId="261C2F2C" w14:textId="77777777" w:rsidR="00830C3D" w:rsidRPr="00984606" w:rsidRDefault="00830C3D" w:rsidP="00830C3D">
            <w:pPr>
              <w:pStyle w:val="ListParagraph"/>
              <w:numPr>
                <w:ilvl w:val="0"/>
                <w:numId w:val="4"/>
              </w:numPr>
              <w:rPr>
                <w:noProof/>
              </w:rPr>
            </w:pPr>
            <w:r w:rsidRPr="00984606">
              <w:rPr>
                <w:noProof/>
              </w:rPr>
              <w:t xml:space="preserve">Status: </w:t>
            </w:r>
            <w:r w:rsidR="002F6C29" w:rsidRPr="00984606">
              <w:rPr>
                <w:noProof/>
              </w:rPr>
              <w:t xml:space="preserve">Active or Inactive </w:t>
            </w:r>
          </w:p>
          <w:p w14:paraId="224A66C7" w14:textId="77777777" w:rsidR="00830C3D" w:rsidRPr="00984606" w:rsidRDefault="00830C3D" w:rsidP="00830C3D">
            <w:pPr>
              <w:pStyle w:val="ListParagraph"/>
              <w:numPr>
                <w:ilvl w:val="0"/>
                <w:numId w:val="4"/>
              </w:numPr>
              <w:rPr>
                <w:noProof/>
              </w:rPr>
            </w:pPr>
            <w:r w:rsidRPr="00984606">
              <w:rPr>
                <w:noProof/>
              </w:rPr>
              <w:t>Target Level (Goal):</w:t>
            </w:r>
            <w:commentRangeStart w:id="37"/>
            <w:r w:rsidR="00C766F7">
              <w:rPr>
                <w:noProof/>
              </w:rPr>
              <w:t>Intentionally left blank.</w:t>
            </w:r>
            <w:r w:rsidRPr="00984606">
              <w:rPr>
                <w:noProof/>
              </w:rPr>
              <w:t xml:space="preserve"> </w:t>
            </w:r>
            <w:commentRangeEnd w:id="37"/>
            <w:r w:rsidR="007450D3">
              <w:rPr>
                <w:rStyle w:val="CommentReference"/>
              </w:rPr>
              <w:commentReference w:id="37"/>
            </w:r>
          </w:p>
          <w:p w14:paraId="1B55B830" w14:textId="77777777" w:rsidR="00830C3D" w:rsidRPr="00984606" w:rsidRDefault="00830C3D" w:rsidP="00830C3D">
            <w:pPr>
              <w:pStyle w:val="ListParagraph"/>
              <w:numPr>
                <w:ilvl w:val="0"/>
                <w:numId w:val="4"/>
              </w:numPr>
              <w:rPr>
                <w:noProof/>
              </w:rPr>
            </w:pPr>
            <w:r w:rsidRPr="00984606">
              <w:rPr>
                <w:noProof/>
              </w:rPr>
              <w:t>Achieved Level (Actual):</w:t>
            </w:r>
            <w:r w:rsidR="00C766F7">
              <w:rPr>
                <w:noProof/>
              </w:rPr>
              <w:t xml:space="preserve"> Intentionally left blank.</w:t>
            </w:r>
          </w:p>
          <w:p w14:paraId="4287BF63" w14:textId="77777777" w:rsidR="00830C3D" w:rsidRPr="00984606" w:rsidRDefault="00830C3D" w:rsidP="00830C3D">
            <w:pPr>
              <w:pStyle w:val="ListParagraph"/>
              <w:numPr>
                <w:ilvl w:val="0"/>
                <w:numId w:val="4"/>
              </w:numPr>
              <w:rPr>
                <w:noProof/>
              </w:rPr>
            </w:pPr>
            <w:r w:rsidRPr="00984606">
              <w:rPr>
                <w:noProof/>
              </w:rPr>
              <w:t>From Date: date the Output was acknowledged in the Reference Model</w:t>
            </w:r>
          </w:p>
          <w:p w14:paraId="6CC60A69" w14:textId="77777777" w:rsidR="00830C3D" w:rsidRPr="00984606" w:rsidRDefault="00830C3D" w:rsidP="00830C3D">
            <w:pPr>
              <w:pStyle w:val="ListParagraph"/>
              <w:numPr>
                <w:ilvl w:val="0"/>
                <w:numId w:val="4"/>
              </w:numPr>
              <w:rPr>
                <w:noProof/>
              </w:rPr>
            </w:pPr>
            <w:r w:rsidRPr="00984606">
              <w:rPr>
                <w:noProof/>
              </w:rPr>
              <w:t>To Date: date the Output was removed from the Reference Model</w:t>
            </w:r>
          </w:p>
          <w:p w14:paraId="048A48FF" w14:textId="77777777" w:rsidR="0063756D" w:rsidRPr="00984606" w:rsidRDefault="0063756D" w:rsidP="00880F67"/>
          <w:p w14:paraId="481F1303" w14:textId="77777777" w:rsidR="0063756D" w:rsidRPr="00984606" w:rsidRDefault="0063756D" w:rsidP="0063756D">
            <w:r w:rsidRPr="00984606">
              <w:t>An example of an Outcome that is associated with the Output of a Solid Waste Collection Service is “Reduced incidents of Illness due to improper handling of waste”.</w:t>
            </w:r>
            <w:r w:rsidR="009E4947" w:rsidRPr="00984606">
              <w:t xml:space="preserve">  An example of an </w:t>
            </w:r>
            <w:r w:rsidR="009E4947" w:rsidRPr="00984606">
              <w:lastRenderedPageBreak/>
              <w:t>Outcome that is associated with the Output of a Purchasing Service is “Increased procurement efficiency”.</w:t>
            </w:r>
          </w:p>
        </w:tc>
      </w:tr>
      <w:tr w:rsidR="004B73F0" w:rsidRPr="00984606" w14:paraId="4EA4B6B6" w14:textId="77777777" w:rsidTr="00984606">
        <w:tc>
          <w:tcPr>
            <w:tcW w:w="2518" w:type="dxa"/>
          </w:tcPr>
          <w:p w14:paraId="26892555" w14:textId="77777777" w:rsidR="004B73F0" w:rsidRPr="00984606" w:rsidRDefault="004B73F0">
            <w:pPr>
              <w:rPr>
                <w:b/>
              </w:rPr>
            </w:pPr>
            <w:r w:rsidRPr="00984606">
              <w:rPr>
                <w:b/>
              </w:rPr>
              <w:lastRenderedPageBreak/>
              <w:t>Program</w:t>
            </w:r>
          </w:p>
        </w:tc>
        <w:tc>
          <w:tcPr>
            <w:tcW w:w="7056" w:type="dxa"/>
            <w:gridSpan w:val="2"/>
          </w:tcPr>
          <w:p w14:paraId="766A00AC" w14:textId="77777777" w:rsidR="004B73F0" w:rsidRPr="00984606" w:rsidRDefault="00D14FA3" w:rsidP="004B73F0">
            <w:r w:rsidRPr="00D14FA3">
              <w:t xml:space="preserve">A Program is a Mandate to achieve </w:t>
            </w:r>
            <w:r>
              <w:t>Outcomes by delivering Services</w:t>
            </w:r>
            <w:r w:rsidR="004B73F0" w:rsidRPr="00984606">
              <w:t>.</w:t>
            </w:r>
          </w:p>
          <w:p w14:paraId="5BA8BBAC" w14:textId="77777777" w:rsidR="009607EF" w:rsidRPr="00984606" w:rsidRDefault="009607EF" w:rsidP="004B73F0"/>
          <w:p w14:paraId="7334929E" w14:textId="77777777" w:rsidR="009607EF" w:rsidRPr="00984606" w:rsidRDefault="009607EF" w:rsidP="009607EF">
            <w:pPr>
              <w:rPr>
                <w:noProof/>
              </w:rPr>
            </w:pPr>
            <w:r w:rsidRPr="00984606">
              <w:rPr>
                <w:noProof/>
              </w:rPr>
              <w:t>A Program will have the following attributes:</w:t>
            </w:r>
          </w:p>
          <w:p w14:paraId="42E9AF22" w14:textId="77777777" w:rsidR="009607EF" w:rsidRPr="00984606" w:rsidRDefault="009607EF" w:rsidP="009607EF">
            <w:pPr>
              <w:pStyle w:val="ListParagraph"/>
              <w:numPr>
                <w:ilvl w:val="0"/>
                <w:numId w:val="4"/>
              </w:numPr>
              <w:spacing w:before="240"/>
              <w:rPr>
                <w:noProof/>
              </w:rPr>
            </w:pPr>
            <w:r w:rsidRPr="00984606">
              <w:rPr>
                <w:noProof/>
              </w:rPr>
              <w:t>Name: the name of the Program</w:t>
            </w:r>
            <w:r w:rsidR="00C766F7">
              <w:rPr>
                <w:noProof/>
              </w:rPr>
              <w:t xml:space="preserve">.  </w:t>
            </w:r>
          </w:p>
          <w:p w14:paraId="19F08F62" w14:textId="77777777" w:rsidR="009607EF" w:rsidRPr="00C859F8" w:rsidRDefault="009607EF" w:rsidP="009607EF">
            <w:pPr>
              <w:pStyle w:val="ListParagraph"/>
              <w:numPr>
                <w:ilvl w:val="0"/>
                <w:numId w:val="4"/>
              </w:numPr>
              <w:rPr>
                <w:ins w:id="38" w:author="Jim Amsden" w:date="2012-02-26T20:37:00Z"/>
                <w:rStyle w:val="apple-style-span"/>
                <w:noProof/>
                <w:rPrChange w:id="39" w:author="Jim Amsden" w:date="2012-02-26T20:37:00Z">
                  <w:rPr>
                    <w:ins w:id="40" w:author="Jim Amsden" w:date="2012-02-26T20:37:00Z"/>
                    <w:rStyle w:val="apple-style-span"/>
                    <w:rFonts w:ascii="Arial" w:hAnsi="Arial" w:cs="Arial"/>
                    <w:color w:val="222222"/>
                    <w:sz w:val="18"/>
                    <w:szCs w:val="18"/>
                  </w:rPr>
                </w:rPrChange>
              </w:rPr>
            </w:pPr>
            <w:r w:rsidRPr="00984606">
              <w:rPr>
                <w:noProof/>
              </w:rPr>
              <w:t>Description: a free form description of the Program</w:t>
            </w:r>
            <w:r w:rsidR="00C766F7">
              <w:rPr>
                <w:rFonts w:ascii="Arial" w:hAnsi="Arial" w:cs="Arial"/>
                <w:color w:val="222222"/>
                <w:sz w:val="18"/>
                <w:szCs w:val="18"/>
              </w:rPr>
              <w:t xml:space="preserve"> </w:t>
            </w:r>
            <w:r w:rsidR="00C766F7">
              <w:rPr>
                <w:rStyle w:val="apple-style-span"/>
                <w:rFonts w:ascii="Arial" w:hAnsi="Arial" w:cs="Arial"/>
                <w:color w:val="222222"/>
                <w:sz w:val="18"/>
                <w:szCs w:val="18"/>
              </w:rPr>
              <w:t xml:space="preserve">The typical Program name is a concise description of </w:t>
            </w:r>
            <w:r w:rsidR="00090A48">
              <w:rPr>
                <w:rStyle w:val="apple-style-span"/>
                <w:rFonts w:ascii="Arial" w:hAnsi="Arial" w:cs="Arial"/>
                <w:color w:val="222222"/>
                <w:sz w:val="18"/>
                <w:szCs w:val="18"/>
              </w:rPr>
              <w:t xml:space="preserve">either or both of </w:t>
            </w:r>
            <w:r w:rsidR="00C766F7">
              <w:rPr>
                <w:rStyle w:val="apple-style-span"/>
                <w:rFonts w:ascii="Arial" w:hAnsi="Arial" w:cs="Arial"/>
                <w:color w:val="222222"/>
                <w:sz w:val="18"/>
                <w:szCs w:val="18"/>
              </w:rPr>
              <w:t>the Target Group</w:t>
            </w:r>
            <w:r w:rsidR="00090A48">
              <w:rPr>
                <w:rStyle w:val="apple-style-span"/>
                <w:rFonts w:ascii="Arial" w:hAnsi="Arial" w:cs="Arial"/>
                <w:color w:val="222222"/>
                <w:sz w:val="18"/>
                <w:szCs w:val="18"/>
              </w:rPr>
              <w:t xml:space="preserve"> or </w:t>
            </w:r>
            <w:r w:rsidR="00C766F7">
              <w:rPr>
                <w:rStyle w:val="apple-style-span"/>
                <w:rFonts w:ascii="Arial" w:hAnsi="Arial" w:cs="Arial"/>
                <w:color w:val="222222"/>
                <w:sz w:val="18"/>
                <w:szCs w:val="18"/>
              </w:rPr>
              <w:t>the Need</w:t>
            </w:r>
            <w:r w:rsidR="00090A48">
              <w:rPr>
                <w:rStyle w:val="apple-style-span"/>
                <w:rFonts w:ascii="Arial" w:hAnsi="Arial" w:cs="Arial"/>
                <w:color w:val="222222"/>
                <w:sz w:val="18"/>
                <w:szCs w:val="18"/>
              </w:rPr>
              <w:t xml:space="preserve"> to be</w:t>
            </w:r>
            <w:r w:rsidR="00C766F7">
              <w:rPr>
                <w:rStyle w:val="apple-style-span"/>
                <w:rFonts w:ascii="Arial" w:hAnsi="Arial" w:cs="Arial"/>
                <w:color w:val="222222"/>
                <w:sz w:val="18"/>
                <w:szCs w:val="18"/>
              </w:rPr>
              <w:t xml:space="preserve"> addressed, e.g. ‘Public Health’, ‘Family Safety,</w:t>
            </w:r>
          </w:p>
          <w:p w14:paraId="00C8FEDF" w14:textId="55A93AA1" w:rsidR="00C859F8" w:rsidRPr="00984606" w:rsidRDefault="00C859F8" w:rsidP="009607EF">
            <w:pPr>
              <w:pStyle w:val="ListParagraph"/>
              <w:numPr>
                <w:ilvl w:val="0"/>
                <w:numId w:val="4"/>
              </w:numPr>
              <w:rPr>
                <w:noProof/>
              </w:rPr>
            </w:pPr>
            <w:ins w:id="41" w:author="Jim Amsden" w:date="2012-02-26T20:37:00Z">
              <w:r>
                <w:rPr>
                  <w:rStyle w:val="apple-style-span"/>
                  <w:rFonts w:ascii="Arial" w:hAnsi="Arial" w:cs="Arial"/>
                  <w:color w:val="222222"/>
                  <w:sz w:val="18"/>
                  <w:szCs w:val="18"/>
                </w:rPr>
                <w:t xml:space="preserve">Need Category: </w:t>
              </w:r>
            </w:ins>
            <w:ins w:id="42" w:author="Jim Amsden" w:date="2012-02-26T20:38:00Z">
              <w:r>
                <w:rPr>
                  <w:rStyle w:val="apple-style-span"/>
                  <w:rFonts w:ascii="Arial" w:hAnsi="Arial" w:cs="Arial"/>
                  <w:color w:val="222222"/>
                  <w:sz w:val="18"/>
                  <w:szCs w:val="18"/>
                </w:rPr>
                <w:t xml:space="preserve">Categorizes the need addressed by outcomes delivered by the program </w:t>
              </w:r>
              <w:bookmarkStart w:id="43" w:name="_GoBack"/>
              <w:bookmarkEnd w:id="43"/>
              <w:r>
                <w:rPr>
                  <w:rStyle w:val="apple-style-span"/>
                  <w:rFonts w:ascii="Arial" w:hAnsi="Arial" w:cs="Arial"/>
                  <w:color w:val="222222"/>
                  <w:sz w:val="18"/>
                  <w:szCs w:val="18"/>
                </w:rPr>
                <w:t>(See GSRM Program Fields)</w:t>
              </w:r>
            </w:ins>
          </w:p>
          <w:p w14:paraId="3CB968E3" w14:textId="77777777" w:rsidR="009607EF" w:rsidRPr="00984606" w:rsidRDefault="009607EF" w:rsidP="009607EF">
            <w:pPr>
              <w:pStyle w:val="ListParagraph"/>
              <w:numPr>
                <w:ilvl w:val="0"/>
                <w:numId w:val="4"/>
              </w:numPr>
              <w:rPr>
                <w:noProof/>
              </w:rPr>
            </w:pPr>
            <w:r w:rsidRPr="00984606">
              <w:rPr>
                <w:noProof/>
              </w:rPr>
              <w:t>Source: where the reference originated</w:t>
            </w:r>
          </w:p>
          <w:p w14:paraId="2FF98E7A" w14:textId="77777777" w:rsidR="009607EF" w:rsidRPr="00984606" w:rsidRDefault="009607EF" w:rsidP="009607EF">
            <w:pPr>
              <w:pStyle w:val="ListParagraph"/>
              <w:numPr>
                <w:ilvl w:val="0"/>
                <w:numId w:val="4"/>
              </w:numPr>
              <w:rPr>
                <w:noProof/>
              </w:rPr>
            </w:pPr>
            <w:r w:rsidRPr="00984606">
              <w:rPr>
                <w:noProof/>
              </w:rPr>
              <w:t xml:space="preserve">Status: </w:t>
            </w:r>
            <w:r w:rsidR="002F6C29" w:rsidRPr="00984606">
              <w:rPr>
                <w:noProof/>
              </w:rPr>
              <w:t>Active or Inactive</w:t>
            </w:r>
          </w:p>
          <w:p w14:paraId="13DBB923" w14:textId="77777777" w:rsidR="009607EF" w:rsidRPr="00984606" w:rsidRDefault="009607EF" w:rsidP="009607EF">
            <w:pPr>
              <w:pStyle w:val="ListParagraph"/>
              <w:numPr>
                <w:ilvl w:val="0"/>
                <w:numId w:val="4"/>
              </w:numPr>
              <w:rPr>
                <w:noProof/>
              </w:rPr>
            </w:pPr>
            <w:r w:rsidRPr="00984606">
              <w:rPr>
                <w:noProof/>
              </w:rPr>
              <w:t>From Date: date the Program was acknowledged in the Reference Model</w:t>
            </w:r>
          </w:p>
          <w:p w14:paraId="6F5A2CE2" w14:textId="77777777" w:rsidR="009607EF" w:rsidRPr="00984606" w:rsidRDefault="009607EF" w:rsidP="009607EF">
            <w:pPr>
              <w:pStyle w:val="ListParagraph"/>
              <w:numPr>
                <w:ilvl w:val="0"/>
                <w:numId w:val="4"/>
              </w:numPr>
              <w:rPr>
                <w:noProof/>
              </w:rPr>
            </w:pPr>
            <w:r w:rsidRPr="00984606">
              <w:rPr>
                <w:noProof/>
              </w:rPr>
              <w:t>To Date: date the Program was removed from the Reference Model</w:t>
            </w:r>
          </w:p>
          <w:p w14:paraId="7178CAA4" w14:textId="77777777" w:rsidR="009607EF" w:rsidRPr="00984606" w:rsidRDefault="009607EF" w:rsidP="009607EF">
            <w:pPr>
              <w:pStyle w:val="ListParagraph"/>
              <w:numPr>
                <w:ilvl w:val="0"/>
                <w:numId w:val="4"/>
              </w:numPr>
              <w:rPr>
                <w:noProof/>
              </w:rPr>
            </w:pPr>
            <w:r w:rsidRPr="00984606">
              <w:rPr>
                <w:noProof/>
              </w:rPr>
              <w:t xml:space="preserve">Program Type: </w:t>
            </w:r>
            <w:r w:rsidR="002F6C29" w:rsidRPr="00D14FA3">
              <w:rPr>
                <w:noProof/>
              </w:rPr>
              <w:t>P</w:t>
            </w:r>
            <w:r w:rsidR="00D14FA3" w:rsidRPr="00D14FA3">
              <w:rPr>
                <w:noProof/>
              </w:rPr>
              <w:t>ublic or Enabling / Provider</w:t>
            </w:r>
          </w:p>
          <w:p w14:paraId="4202EF30" w14:textId="77777777" w:rsidR="009607EF" w:rsidRPr="00984606" w:rsidRDefault="009607EF" w:rsidP="009607EF">
            <w:pPr>
              <w:pStyle w:val="ListParagraph"/>
              <w:numPr>
                <w:ilvl w:val="0"/>
                <w:numId w:val="4"/>
              </w:numPr>
              <w:rPr>
                <w:noProof/>
              </w:rPr>
            </w:pPr>
            <w:r w:rsidRPr="00984606">
              <w:rPr>
                <w:noProof/>
              </w:rPr>
              <w:t>Program Field: See GSRM Program Fields</w:t>
            </w:r>
          </w:p>
          <w:p w14:paraId="059ED6CA" w14:textId="77777777" w:rsidR="0063756D" w:rsidRPr="00984606" w:rsidRDefault="009607EF" w:rsidP="00D14FA3">
            <w:pPr>
              <w:pStyle w:val="ListParagraph"/>
              <w:numPr>
                <w:ilvl w:val="0"/>
                <w:numId w:val="12"/>
              </w:numPr>
            </w:pPr>
            <w:r w:rsidRPr="00984606">
              <w:rPr>
                <w:noProof/>
              </w:rPr>
              <w:t xml:space="preserve">Vision: </w:t>
            </w:r>
            <w:r w:rsidR="00D14FA3" w:rsidRPr="00D14FA3">
              <w:rPr>
                <w:noProof/>
              </w:rPr>
              <w:t>Description of the Program's vision and expected Outcomes.</w:t>
            </w:r>
          </w:p>
          <w:p w14:paraId="39A2A866" w14:textId="77777777" w:rsidR="00D14FA3" w:rsidRDefault="00D14FA3" w:rsidP="004B73F0"/>
          <w:p w14:paraId="3023208E" w14:textId="77777777" w:rsidR="0063756D" w:rsidRPr="00984606" w:rsidRDefault="0063756D" w:rsidP="004B73F0">
            <w:r w:rsidRPr="00984606">
              <w:t>An example of a Program associated with the Solid Waste Collection Service is a Solid Waste Program.  An example of a Program associated with the Purchasing Service is a Supply Chain Management Program.</w:t>
            </w:r>
          </w:p>
        </w:tc>
      </w:tr>
      <w:tr w:rsidR="004B73F0" w:rsidRPr="00984606" w14:paraId="7459C614" w14:textId="77777777" w:rsidTr="00984606">
        <w:tc>
          <w:tcPr>
            <w:tcW w:w="2518" w:type="dxa"/>
          </w:tcPr>
          <w:p w14:paraId="200236C4" w14:textId="77777777" w:rsidR="004B73F0" w:rsidRPr="00984606" w:rsidRDefault="004B73F0">
            <w:pPr>
              <w:rPr>
                <w:b/>
              </w:rPr>
            </w:pPr>
            <w:r w:rsidRPr="00984606">
              <w:rPr>
                <w:b/>
              </w:rPr>
              <w:t>Target Group</w:t>
            </w:r>
          </w:p>
        </w:tc>
        <w:tc>
          <w:tcPr>
            <w:tcW w:w="7056" w:type="dxa"/>
            <w:gridSpan w:val="2"/>
          </w:tcPr>
          <w:p w14:paraId="0FFBBE18" w14:textId="77777777" w:rsidR="004B73F0" w:rsidRPr="00984606" w:rsidRDefault="00283182" w:rsidP="004B73F0">
            <w:r w:rsidRPr="00283182">
              <w:t xml:space="preserve">A </w:t>
            </w:r>
            <w:r>
              <w:t xml:space="preserve">Target Group is defined as </w:t>
            </w:r>
            <w:r w:rsidRPr="00283182">
              <w:t xml:space="preserve">set of Parties that share intrinsic or extrinsic characteristics causing a Program to identify (target) them. </w:t>
            </w:r>
            <w:r w:rsidR="002F6C29" w:rsidRPr="00984606">
              <w:t xml:space="preserve">A </w:t>
            </w:r>
            <w:commentRangeStart w:id="44"/>
            <w:r w:rsidR="002F6C29" w:rsidRPr="00984606">
              <w:t>Target Group must have more than one member</w:t>
            </w:r>
            <w:commentRangeEnd w:id="44"/>
            <w:r w:rsidR="007450D3">
              <w:rPr>
                <w:rStyle w:val="CommentReference"/>
              </w:rPr>
              <w:commentReference w:id="44"/>
            </w:r>
            <w:r w:rsidR="002F6C29" w:rsidRPr="00984606">
              <w:t>.  A Target Group can be represented within a hierarchy of Target Groups.  For example, a First Nations Residents can be broken out into First Nations Senior Residents, First Nations Adult Residents, etc.</w:t>
            </w:r>
          </w:p>
          <w:p w14:paraId="47B85DBC" w14:textId="77777777" w:rsidR="009607EF" w:rsidRDefault="009607EF" w:rsidP="004B73F0"/>
          <w:p w14:paraId="06F0C5EC" w14:textId="77777777" w:rsidR="00283182" w:rsidRDefault="00283182" w:rsidP="004B73F0">
            <w:r w:rsidRPr="00283182">
              <w:t>The name should defined without reference to any particular Service or Program, e.g. ‘Residents’, rather than ‘Water Users’</w:t>
            </w:r>
            <w:r>
              <w:t>.</w:t>
            </w:r>
          </w:p>
          <w:p w14:paraId="5DE5B34B" w14:textId="77777777" w:rsidR="00283182" w:rsidRPr="00984606" w:rsidRDefault="00283182" w:rsidP="004B73F0"/>
          <w:p w14:paraId="501C25CD" w14:textId="77777777" w:rsidR="009607EF" w:rsidRPr="00984606" w:rsidRDefault="009607EF" w:rsidP="009607EF">
            <w:pPr>
              <w:rPr>
                <w:noProof/>
              </w:rPr>
            </w:pPr>
            <w:r w:rsidRPr="00984606">
              <w:rPr>
                <w:noProof/>
              </w:rPr>
              <w:t>A Target Group will have the following attributes:</w:t>
            </w:r>
          </w:p>
          <w:p w14:paraId="62E31657" w14:textId="77777777" w:rsidR="009607EF" w:rsidRPr="00984606" w:rsidRDefault="009607EF" w:rsidP="009607EF">
            <w:pPr>
              <w:pStyle w:val="ListParagraph"/>
              <w:numPr>
                <w:ilvl w:val="0"/>
                <w:numId w:val="4"/>
              </w:numPr>
              <w:spacing w:before="240"/>
              <w:rPr>
                <w:noProof/>
              </w:rPr>
            </w:pPr>
            <w:r w:rsidRPr="00984606">
              <w:rPr>
                <w:noProof/>
              </w:rPr>
              <w:t>Name: the name of the Target Group</w:t>
            </w:r>
          </w:p>
          <w:p w14:paraId="3CDD04E3" w14:textId="77777777" w:rsidR="009607EF" w:rsidRPr="00984606" w:rsidRDefault="009607EF" w:rsidP="009607EF">
            <w:pPr>
              <w:pStyle w:val="ListParagraph"/>
              <w:numPr>
                <w:ilvl w:val="0"/>
                <w:numId w:val="4"/>
              </w:numPr>
              <w:rPr>
                <w:noProof/>
              </w:rPr>
            </w:pPr>
            <w:r w:rsidRPr="00984606">
              <w:rPr>
                <w:noProof/>
              </w:rPr>
              <w:t>Description: a free form description of the Target Group</w:t>
            </w:r>
          </w:p>
          <w:p w14:paraId="061146EB" w14:textId="77777777" w:rsidR="009607EF" w:rsidRPr="00984606" w:rsidRDefault="009607EF" w:rsidP="009607EF">
            <w:pPr>
              <w:pStyle w:val="ListParagraph"/>
              <w:numPr>
                <w:ilvl w:val="0"/>
                <w:numId w:val="4"/>
              </w:numPr>
              <w:rPr>
                <w:noProof/>
              </w:rPr>
            </w:pPr>
            <w:r w:rsidRPr="00984606">
              <w:rPr>
                <w:noProof/>
              </w:rPr>
              <w:t>Population Size: a count of the population of the Target Group</w:t>
            </w:r>
          </w:p>
          <w:p w14:paraId="5FDA5FAA" w14:textId="77777777" w:rsidR="009607EF" w:rsidRPr="00984606" w:rsidRDefault="009607EF" w:rsidP="009607EF">
            <w:pPr>
              <w:pStyle w:val="ListParagraph"/>
              <w:numPr>
                <w:ilvl w:val="0"/>
                <w:numId w:val="4"/>
              </w:numPr>
              <w:rPr>
                <w:noProof/>
              </w:rPr>
            </w:pPr>
            <w:r w:rsidRPr="00984606">
              <w:rPr>
                <w:noProof/>
              </w:rPr>
              <w:t>Source: where the reference originated</w:t>
            </w:r>
          </w:p>
          <w:p w14:paraId="5794E2BC" w14:textId="77777777" w:rsidR="009607EF" w:rsidRPr="00984606" w:rsidRDefault="009607EF" w:rsidP="009607EF">
            <w:pPr>
              <w:pStyle w:val="ListParagraph"/>
              <w:numPr>
                <w:ilvl w:val="0"/>
                <w:numId w:val="4"/>
              </w:numPr>
              <w:rPr>
                <w:noProof/>
              </w:rPr>
            </w:pPr>
            <w:r w:rsidRPr="00984606">
              <w:rPr>
                <w:noProof/>
              </w:rPr>
              <w:t xml:space="preserve">Status: </w:t>
            </w:r>
            <w:r w:rsidR="002F6C29" w:rsidRPr="00984606">
              <w:rPr>
                <w:noProof/>
              </w:rPr>
              <w:t xml:space="preserve">Active or Inactive </w:t>
            </w:r>
          </w:p>
          <w:p w14:paraId="05CB284F" w14:textId="77777777" w:rsidR="009607EF" w:rsidRPr="00984606" w:rsidRDefault="009607EF" w:rsidP="009607EF">
            <w:pPr>
              <w:pStyle w:val="ListParagraph"/>
              <w:numPr>
                <w:ilvl w:val="0"/>
                <w:numId w:val="4"/>
              </w:numPr>
              <w:rPr>
                <w:noProof/>
              </w:rPr>
            </w:pPr>
            <w:r w:rsidRPr="00984606">
              <w:rPr>
                <w:noProof/>
              </w:rPr>
              <w:t>From Date: date the Target Group was acknowledged in the Reference Model</w:t>
            </w:r>
          </w:p>
          <w:p w14:paraId="5DD6024A" w14:textId="77777777" w:rsidR="009607EF" w:rsidRPr="00984606" w:rsidRDefault="009607EF" w:rsidP="009607EF">
            <w:pPr>
              <w:pStyle w:val="ListParagraph"/>
              <w:numPr>
                <w:ilvl w:val="0"/>
                <w:numId w:val="4"/>
              </w:numPr>
              <w:rPr>
                <w:noProof/>
              </w:rPr>
            </w:pPr>
            <w:r w:rsidRPr="00984606">
              <w:rPr>
                <w:noProof/>
              </w:rPr>
              <w:t>To Date: date the Target Group was removed from the Reference Model</w:t>
            </w:r>
          </w:p>
          <w:p w14:paraId="7622B56F" w14:textId="77777777" w:rsidR="009607EF" w:rsidRPr="00984606" w:rsidRDefault="002F6C29" w:rsidP="009607EF">
            <w:pPr>
              <w:pStyle w:val="ListParagraph"/>
              <w:numPr>
                <w:ilvl w:val="0"/>
                <w:numId w:val="4"/>
              </w:numPr>
              <w:rPr>
                <w:noProof/>
              </w:rPr>
            </w:pPr>
            <w:r w:rsidRPr="00984606">
              <w:rPr>
                <w:noProof/>
              </w:rPr>
              <w:t>Target Group Type: Public or Provider</w:t>
            </w:r>
          </w:p>
          <w:p w14:paraId="2C975A63" w14:textId="77777777" w:rsidR="0063756D" w:rsidRPr="00984606" w:rsidRDefault="0063756D" w:rsidP="004B73F0"/>
          <w:p w14:paraId="45735391" w14:textId="77777777" w:rsidR="0063756D" w:rsidRPr="00984606" w:rsidRDefault="0063756D" w:rsidP="0063756D">
            <w:r w:rsidRPr="00984606">
              <w:t xml:space="preserve">An example of a Target Group associated with the Solid Waste Program and the Outcome of reduced incidents of illness due to improper handling of waste is a “Property Occupant”.  An example of a Target Group associated with the Supply Chain Management Program and the Outcome of </w:t>
            </w:r>
            <w:r w:rsidR="009E4947" w:rsidRPr="00984606">
              <w:t>increased procurement efficiency is a “Purchasing Authority”.</w:t>
            </w:r>
          </w:p>
        </w:tc>
      </w:tr>
      <w:tr w:rsidR="004B73F0" w:rsidRPr="00984606" w14:paraId="7114B519" w14:textId="77777777" w:rsidTr="00984606">
        <w:tc>
          <w:tcPr>
            <w:tcW w:w="2518" w:type="dxa"/>
          </w:tcPr>
          <w:p w14:paraId="3310D664" w14:textId="77777777" w:rsidR="004B73F0" w:rsidRPr="00984606" w:rsidRDefault="004B73F0">
            <w:pPr>
              <w:rPr>
                <w:b/>
              </w:rPr>
            </w:pPr>
            <w:r w:rsidRPr="00984606">
              <w:rPr>
                <w:b/>
              </w:rPr>
              <w:t>Need</w:t>
            </w:r>
          </w:p>
        </w:tc>
        <w:tc>
          <w:tcPr>
            <w:tcW w:w="7056" w:type="dxa"/>
            <w:gridSpan w:val="2"/>
          </w:tcPr>
          <w:p w14:paraId="27FD8E2D" w14:textId="77777777" w:rsidR="004B73F0" w:rsidRDefault="004B73F0" w:rsidP="004B73F0">
            <w:r w:rsidRPr="00984606">
              <w:t xml:space="preserve">A Need is defined as </w:t>
            </w:r>
            <w:r w:rsidR="0063756D" w:rsidRPr="00984606">
              <w:t xml:space="preserve">a condition wanting or requiring relief.  An extension to the concept of Need is a Recognized Need which is defined as a Need acknowledged by the Municipality or </w:t>
            </w:r>
            <w:r w:rsidR="0063756D" w:rsidRPr="00984606">
              <w:lastRenderedPageBreak/>
              <w:t>Public Sector Enterprise.</w:t>
            </w:r>
          </w:p>
          <w:p w14:paraId="454411A4" w14:textId="77777777" w:rsidR="00283182" w:rsidRDefault="00283182" w:rsidP="004B73F0"/>
          <w:p w14:paraId="5F658A62" w14:textId="77777777" w:rsidR="00283182" w:rsidRDefault="00283182" w:rsidP="00283182">
            <w:r>
              <w:t>Defining and naming Needs is a policy task, requiring distinctions between Needs, wants and requirements among other things. A Need’s name should be chosen so as to be re-usable in different contexts and to enable a view of the jurisdiction’s services through the lens of each Need.</w:t>
            </w:r>
          </w:p>
          <w:p w14:paraId="557AA838" w14:textId="77777777" w:rsidR="00283182" w:rsidRDefault="00283182" w:rsidP="00283182"/>
          <w:p w14:paraId="5D944548" w14:textId="77777777" w:rsidR="00283182" w:rsidRPr="00283182" w:rsidRDefault="00090A48" w:rsidP="00283182">
            <w:pPr>
              <w:pStyle w:val="ListParagraph"/>
              <w:numPr>
                <w:ilvl w:val="0"/>
                <w:numId w:val="13"/>
              </w:numPr>
              <w:rPr>
                <w:rFonts w:cs="Univers 45 Light"/>
              </w:rPr>
            </w:pPr>
            <w:r>
              <w:rPr>
                <w:rFonts w:cs="Univers 45 Light"/>
              </w:rPr>
              <w:t>A</w:t>
            </w:r>
            <w:r w:rsidR="00283182" w:rsidRPr="00283182">
              <w:rPr>
                <w:rFonts w:cs="Univers 45 Light"/>
              </w:rPr>
              <w:t>void reflecting a specific Service in the name, e.g. ‘Protection from Violence’ rather than ‘Police Patrols’.</w:t>
            </w:r>
          </w:p>
          <w:p w14:paraId="1C32CC4D" w14:textId="77777777" w:rsidR="00283182" w:rsidRDefault="00283182" w:rsidP="00283182">
            <w:pPr>
              <w:pStyle w:val="ListParagraph"/>
              <w:numPr>
                <w:ilvl w:val="0"/>
                <w:numId w:val="13"/>
              </w:numPr>
            </w:pPr>
            <w:r w:rsidRPr="00283182">
              <w:rPr>
                <w:rFonts w:cs="Univers 45 Light"/>
              </w:rPr>
              <w:t>Names should be as general as possible to allo</w:t>
            </w:r>
            <w:r>
              <w:t>w them to be used with different Target Groups. For example, ‘Protection from hazards’ is addressed differently when expressed by senior citizens compared with children. For the former, residences might be upgraded and for the latter, barriers built around dangerous places.</w:t>
            </w:r>
          </w:p>
          <w:p w14:paraId="63D46416" w14:textId="77777777" w:rsidR="00283182" w:rsidRPr="00984606" w:rsidRDefault="00283182" w:rsidP="00283182">
            <w:pPr>
              <w:pStyle w:val="ListParagraph"/>
              <w:numPr>
                <w:ilvl w:val="0"/>
                <w:numId w:val="13"/>
              </w:numPr>
            </w:pPr>
            <w:r w:rsidRPr="00283182">
              <w:rPr>
                <w:rFonts w:cs="Univers 45 Light"/>
              </w:rPr>
              <w:t>Bo</w:t>
            </w:r>
            <w:r>
              <w:rPr>
                <w:rFonts w:cs="Univers 45 Light"/>
              </w:rPr>
              <w:t>th Maslow’s Hierarchy of Needs or its superseding versions,</w:t>
            </w:r>
            <w:r w:rsidRPr="00283182">
              <w:rPr>
                <w:rFonts w:cs="Univers 45 Light"/>
              </w:rPr>
              <w:t xml:space="preserve"> and the Publ</w:t>
            </w:r>
            <w:r>
              <w:t>ic and Provider Program Fields (see below) are useful to understand how to name and describe Needs. The two frameworks are complimentary: Maslow offers a view of individual Needs that can have different expressions in the different contexts presented in the Program Fields.</w:t>
            </w:r>
          </w:p>
          <w:p w14:paraId="66109015" w14:textId="77777777" w:rsidR="009607EF" w:rsidRPr="00984606" w:rsidRDefault="009607EF" w:rsidP="004B73F0"/>
          <w:p w14:paraId="24746BA5" w14:textId="77777777" w:rsidR="00D6163A" w:rsidRPr="00984606" w:rsidRDefault="00D6163A" w:rsidP="00D6163A">
            <w:pPr>
              <w:rPr>
                <w:noProof/>
              </w:rPr>
            </w:pPr>
            <w:r w:rsidRPr="00984606">
              <w:rPr>
                <w:noProof/>
              </w:rPr>
              <w:t>A Need will have the following attributes:</w:t>
            </w:r>
          </w:p>
          <w:p w14:paraId="21524FA4" w14:textId="77777777" w:rsidR="00D6163A" w:rsidRPr="00984606" w:rsidRDefault="00D6163A" w:rsidP="00D6163A">
            <w:pPr>
              <w:pStyle w:val="ListParagraph"/>
              <w:numPr>
                <w:ilvl w:val="0"/>
                <w:numId w:val="4"/>
              </w:numPr>
              <w:spacing w:before="240"/>
              <w:rPr>
                <w:noProof/>
              </w:rPr>
            </w:pPr>
            <w:r w:rsidRPr="00984606">
              <w:rPr>
                <w:noProof/>
              </w:rPr>
              <w:t>Name: the name of the Need</w:t>
            </w:r>
          </w:p>
          <w:p w14:paraId="6DC610FB" w14:textId="77777777" w:rsidR="00D6163A" w:rsidRPr="00984606" w:rsidRDefault="00D6163A" w:rsidP="00D6163A">
            <w:pPr>
              <w:pStyle w:val="ListParagraph"/>
              <w:numPr>
                <w:ilvl w:val="0"/>
                <w:numId w:val="4"/>
              </w:numPr>
              <w:rPr>
                <w:noProof/>
              </w:rPr>
            </w:pPr>
            <w:r w:rsidRPr="00984606">
              <w:rPr>
                <w:noProof/>
              </w:rPr>
              <w:t>Description: a free form description of the Need</w:t>
            </w:r>
          </w:p>
          <w:p w14:paraId="6286552F" w14:textId="77777777" w:rsidR="00D6163A" w:rsidRPr="00984606" w:rsidRDefault="00D6163A" w:rsidP="00D6163A">
            <w:pPr>
              <w:pStyle w:val="ListParagraph"/>
              <w:numPr>
                <w:ilvl w:val="0"/>
                <w:numId w:val="4"/>
              </w:numPr>
              <w:rPr>
                <w:noProof/>
              </w:rPr>
            </w:pPr>
            <w:r w:rsidRPr="00984606">
              <w:rPr>
                <w:noProof/>
              </w:rPr>
              <w:t>Source: where the reference originated</w:t>
            </w:r>
          </w:p>
          <w:p w14:paraId="567ECA68" w14:textId="77777777" w:rsidR="00D6163A" w:rsidRPr="00984606" w:rsidRDefault="00D6163A" w:rsidP="00D6163A">
            <w:pPr>
              <w:pStyle w:val="ListParagraph"/>
              <w:numPr>
                <w:ilvl w:val="0"/>
                <w:numId w:val="4"/>
              </w:numPr>
              <w:rPr>
                <w:noProof/>
              </w:rPr>
            </w:pPr>
            <w:r w:rsidRPr="00984606">
              <w:rPr>
                <w:noProof/>
              </w:rPr>
              <w:t xml:space="preserve">Status: </w:t>
            </w:r>
            <w:r w:rsidR="002F6C29" w:rsidRPr="00984606">
              <w:rPr>
                <w:noProof/>
              </w:rPr>
              <w:t>Active or Inactive</w:t>
            </w:r>
          </w:p>
          <w:p w14:paraId="5927EBEB" w14:textId="77777777" w:rsidR="00D6163A" w:rsidRPr="00984606" w:rsidRDefault="00D6163A" w:rsidP="00D6163A">
            <w:pPr>
              <w:pStyle w:val="ListParagraph"/>
              <w:numPr>
                <w:ilvl w:val="0"/>
                <w:numId w:val="4"/>
              </w:numPr>
              <w:rPr>
                <w:noProof/>
              </w:rPr>
            </w:pPr>
            <w:r w:rsidRPr="00984606">
              <w:rPr>
                <w:noProof/>
              </w:rPr>
              <w:t>From Date: date the Need was acknowledged in the Reference Model</w:t>
            </w:r>
          </w:p>
          <w:p w14:paraId="6B92850A" w14:textId="77777777" w:rsidR="00D6163A" w:rsidRPr="00984606" w:rsidRDefault="00D6163A" w:rsidP="00D6163A">
            <w:pPr>
              <w:pStyle w:val="ListParagraph"/>
              <w:numPr>
                <w:ilvl w:val="0"/>
                <w:numId w:val="4"/>
              </w:numPr>
              <w:rPr>
                <w:noProof/>
              </w:rPr>
            </w:pPr>
            <w:r w:rsidRPr="00984606">
              <w:rPr>
                <w:noProof/>
              </w:rPr>
              <w:t>To Date: date the Need was removed from the Reference Model</w:t>
            </w:r>
          </w:p>
          <w:p w14:paraId="6F06B555" w14:textId="77777777" w:rsidR="009E4947" w:rsidRPr="00984606" w:rsidRDefault="009E4947" w:rsidP="004B73F0"/>
          <w:p w14:paraId="6F6782E0" w14:textId="77777777" w:rsidR="009E4947" w:rsidRPr="00984606" w:rsidRDefault="009E4947" w:rsidP="00131C25">
            <w:r w:rsidRPr="00984606">
              <w:t xml:space="preserve">An example of a Need associated with the Solid Waste Program and the Outcome of reduced incidents of illness due to improper handling of waste is “Public Health”.  An example of a Need associated with the Supply Chain Management Program and the Outcome of increased procurement efficiency is “Efficient </w:t>
            </w:r>
            <w:r w:rsidR="00131C25">
              <w:t>Municipal Operation</w:t>
            </w:r>
            <w:r w:rsidRPr="00984606">
              <w:t>”.</w:t>
            </w:r>
          </w:p>
        </w:tc>
      </w:tr>
      <w:tr w:rsidR="004B73F0" w:rsidRPr="00984606" w14:paraId="5303F70B" w14:textId="77777777" w:rsidTr="00984606">
        <w:tc>
          <w:tcPr>
            <w:tcW w:w="2518" w:type="dxa"/>
          </w:tcPr>
          <w:p w14:paraId="4274654F" w14:textId="77777777" w:rsidR="004B73F0" w:rsidRPr="00984606" w:rsidRDefault="004B73F0">
            <w:pPr>
              <w:rPr>
                <w:b/>
              </w:rPr>
            </w:pPr>
            <w:r w:rsidRPr="00984606">
              <w:rPr>
                <w:b/>
              </w:rPr>
              <w:lastRenderedPageBreak/>
              <w:t>Process</w:t>
            </w:r>
          </w:p>
        </w:tc>
        <w:tc>
          <w:tcPr>
            <w:tcW w:w="7056" w:type="dxa"/>
            <w:gridSpan w:val="2"/>
          </w:tcPr>
          <w:p w14:paraId="065F70D4" w14:textId="4746C38E" w:rsidR="004B73F0" w:rsidRPr="00984606" w:rsidRDefault="004B73F0" w:rsidP="004B73F0">
            <w:r w:rsidRPr="00984606">
              <w:t xml:space="preserve">A Process is defined as </w:t>
            </w:r>
            <w:r w:rsidR="0063756D" w:rsidRPr="00984606">
              <w:t xml:space="preserve">the work required </w:t>
            </w:r>
            <w:proofErr w:type="gramStart"/>
            <w:r w:rsidR="0063756D" w:rsidRPr="00984606">
              <w:t>to transform</w:t>
            </w:r>
            <w:proofErr w:type="gramEnd"/>
            <w:r w:rsidR="0063756D" w:rsidRPr="00984606">
              <w:t xml:space="preserve"> inputs into an Output.</w:t>
            </w:r>
            <w:ins w:id="45" w:author="Jim Amsden" w:date="2012-02-26T20:36:00Z">
              <w:r w:rsidR="00C859F8">
                <w:t xml:space="preserve"> Processes describe how a service is implemented.</w:t>
              </w:r>
            </w:ins>
          </w:p>
          <w:p w14:paraId="1678226D" w14:textId="77777777" w:rsidR="00D6163A" w:rsidRPr="00984606" w:rsidRDefault="00D6163A" w:rsidP="004B73F0"/>
          <w:p w14:paraId="19CD65EC" w14:textId="77777777" w:rsidR="00D6163A" w:rsidRPr="00984606" w:rsidRDefault="00D6163A" w:rsidP="00D6163A">
            <w:pPr>
              <w:rPr>
                <w:noProof/>
              </w:rPr>
            </w:pPr>
            <w:r w:rsidRPr="00984606">
              <w:rPr>
                <w:noProof/>
              </w:rPr>
              <w:t>A Process will have the following attributes:</w:t>
            </w:r>
          </w:p>
          <w:p w14:paraId="77CBDCA8" w14:textId="77777777" w:rsidR="00D6163A" w:rsidRPr="00984606" w:rsidRDefault="00D6163A" w:rsidP="00D6163A">
            <w:pPr>
              <w:pStyle w:val="ListParagraph"/>
              <w:numPr>
                <w:ilvl w:val="0"/>
                <w:numId w:val="4"/>
              </w:numPr>
              <w:spacing w:before="240"/>
              <w:rPr>
                <w:noProof/>
              </w:rPr>
            </w:pPr>
            <w:r w:rsidRPr="00984606">
              <w:rPr>
                <w:noProof/>
              </w:rPr>
              <w:t>Name: the name of the Process</w:t>
            </w:r>
          </w:p>
          <w:p w14:paraId="62DD15A3" w14:textId="77777777" w:rsidR="00D6163A" w:rsidRPr="00984606" w:rsidRDefault="00D6163A" w:rsidP="00D6163A">
            <w:pPr>
              <w:pStyle w:val="ListParagraph"/>
              <w:numPr>
                <w:ilvl w:val="0"/>
                <w:numId w:val="4"/>
              </w:numPr>
              <w:rPr>
                <w:noProof/>
              </w:rPr>
            </w:pPr>
            <w:r w:rsidRPr="00984606">
              <w:rPr>
                <w:noProof/>
              </w:rPr>
              <w:t>Description: a free form description of the Process</w:t>
            </w:r>
          </w:p>
          <w:p w14:paraId="5693EAC0" w14:textId="77777777" w:rsidR="00D6163A" w:rsidRPr="00984606" w:rsidRDefault="00D6163A" w:rsidP="00D6163A">
            <w:pPr>
              <w:pStyle w:val="ListParagraph"/>
              <w:numPr>
                <w:ilvl w:val="0"/>
                <w:numId w:val="4"/>
              </w:numPr>
              <w:rPr>
                <w:noProof/>
              </w:rPr>
            </w:pPr>
            <w:r w:rsidRPr="00984606">
              <w:rPr>
                <w:noProof/>
              </w:rPr>
              <w:t>Source: where the reference originated</w:t>
            </w:r>
          </w:p>
          <w:p w14:paraId="03A1AE1B" w14:textId="77777777" w:rsidR="00D6163A" w:rsidRPr="00984606" w:rsidRDefault="00D6163A" w:rsidP="00D6163A">
            <w:pPr>
              <w:pStyle w:val="ListParagraph"/>
              <w:numPr>
                <w:ilvl w:val="0"/>
                <w:numId w:val="4"/>
              </w:numPr>
              <w:rPr>
                <w:noProof/>
              </w:rPr>
            </w:pPr>
            <w:r w:rsidRPr="00984606">
              <w:rPr>
                <w:noProof/>
              </w:rPr>
              <w:t xml:space="preserve">Status: </w:t>
            </w:r>
            <w:r w:rsidR="00283182" w:rsidRPr="00283182">
              <w:rPr>
                <w:noProof/>
              </w:rPr>
              <w:t xml:space="preserve">Active or Inactive </w:t>
            </w:r>
          </w:p>
          <w:p w14:paraId="6CA0F9ED" w14:textId="77777777" w:rsidR="00D6163A" w:rsidRPr="00984606" w:rsidRDefault="00D6163A" w:rsidP="00D6163A">
            <w:pPr>
              <w:pStyle w:val="ListParagraph"/>
              <w:numPr>
                <w:ilvl w:val="0"/>
                <w:numId w:val="4"/>
              </w:numPr>
              <w:rPr>
                <w:noProof/>
              </w:rPr>
            </w:pPr>
            <w:r w:rsidRPr="00984606">
              <w:rPr>
                <w:noProof/>
              </w:rPr>
              <w:t>From Date: date the Process was acknowledged in the Reference Model</w:t>
            </w:r>
          </w:p>
          <w:p w14:paraId="76A0FB2C" w14:textId="77777777" w:rsidR="00D6163A" w:rsidRPr="00984606" w:rsidRDefault="00D6163A" w:rsidP="00D6163A">
            <w:pPr>
              <w:pStyle w:val="ListParagraph"/>
              <w:numPr>
                <w:ilvl w:val="0"/>
                <w:numId w:val="4"/>
              </w:numPr>
              <w:rPr>
                <w:noProof/>
              </w:rPr>
            </w:pPr>
            <w:r w:rsidRPr="00984606">
              <w:rPr>
                <w:noProof/>
              </w:rPr>
              <w:t>To Date: date the Process was removed from the Reference Model</w:t>
            </w:r>
          </w:p>
          <w:p w14:paraId="18D0AD6A" w14:textId="77777777" w:rsidR="009E4947" w:rsidRPr="00984606" w:rsidRDefault="009E4947" w:rsidP="004B73F0"/>
          <w:p w14:paraId="18997AAD" w14:textId="77777777" w:rsidR="009E4947" w:rsidRPr="00984606" w:rsidRDefault="009E4947" w:rsidP="00131C25">
            <w:r w:rsidRPr="00984606">
              <w:t>An example of a Process associated with the Solid Waste Collection Service is “</w:t>
            </w:r>
            <w:r w:rsidR="00131C25">
              <w:t xml:space="preserve">Prepare </w:t>
            </w:r>
            <w:r w:rsidR="00984606" w:rsidRPr="00984606">
              <w:t xml:space="preserve">Curb </w:t>
            </w:r>
            <w:r w:rsidR="00984606">
              <w:t>S</w:t>
            </w:r>
            <w:r w:rsidR="00984606" w:rsidRPr="00984606">
              <w:t>ide</w:t>
            </w:r>
            <w:r w:rsidRPr="00984606">
              <w:t xml:space="preserve"> Solid Waste</w:t>
            </w:r>
            <w:r w:rsidR="00131C25">
              <w:t xml:space="preserve"> Collection Schedule</w:t>
            </w:r>
            <w:r w:rsidRPr="00984606">
              <w:t>”.  An example of a Process associated with the Purchasing Service is “Award Purchase Order to Supplier”.</w:t>
            </w:r>
          </w:p>
        </w:tc>
      </w:tr>
      <w:tr w:rsidR="00984606" w:rsidRPr="00984606" w14:paraId="78C28BFE" w14:textId="77777777" w:rsidTr="00984606">
        <w:trPr>
          <w:trHeight w:val="60"/>
        </w:trPr>
        <w:tc>
          <w:tcPr>
            <w:tcW w:w="2518" w:type="dxa"/>
            <w:vMerge w:val="restart"/>
          </w:tcPr>
          <w:p w14:paraId="5A2943AD" w14:textId="77777777" w:rsidR="00984606" w:rsidRPr="00984606" w:rsidRDefault="00984606">
            <w:pPr>
              <w:rPr>
                <w:b/>
              </w:rPr>
            </w:pPr>
            <w:r w:rsidRPr="00984606">
              <w:rPr>
                <w:b/>
              </w:rPr>
              <w:t xml:space="preserve">GSRM Program </w:t>
            </w:r>
            <w:r w:rsidRPr="00984606">
              <w:rPr>
                <w:b/>
              </w:rPr>
              <w:lastRenderedPageBreak/>
              <w:t>Fields</w:t>
            </w:r>
          </w:p>
        </w:tc>
        <w:tc>
          <w:tcPr>
            <w:tcW w:w="7056" w:type="dxa"/>
            <w:gridSpan w:val="2"/>
          </w:tcPr>
          <w:p w14:paraId="7C162626" w14:textId="77777777" w:rsidR="00984606" w:rsidRPr="00984606" w:rsidRDefault="00984606" w:rsidP="00984606">
            <w:r w:rsidRPr="00984606">
              <w:lastRenderedPageBreak/>
              <w:t>The following set constitutes the GSRM Program Fields:</w:t>
            </w:r>
          </w:p>
        </w:tc>
      </w:tr>
      <w:tr w:rsidR="00984606" w:rsidRPr="00984606" w14:paraId="3FF8F377" w14:textId="77777777" w:rsidTr="004101DA">
        <w:trPr>
          <w:trHeight w:val="60"/>
        </w:trPr>
        <w:tc>
          <w:tcPr>
            <w:tcW w:w="2518" w:type="dxa"/>
            <w:vMerge/>
          </w:tcPr>
          <w:p w14:paraId="5A8189C8" w14:textId="77777777" w:rsidR="00984606" w:rsidRPr="00984606" w:rsidRDefault="00984606"/>
        </w:tc>
        <w:tc>
          <w:tcPr>
            <w:tcW w:w="3528" w:type="dxa"/>
            <w:shd w:val="clear" w:color="auto" w:fill="244061" w:themeFill="accent1" w:themeFillShade="80"/>
          </w:tcPr>
          <w:p w14:paraId="368F96E6" w14:textId="77777777" w:rsidR="00984606" w:rsidRPr="004101DA" w:rsidRDefault="00984606" w:rsidP="00984606">
            <w:pPr>
              <w:autoSpaceDE w:val="0"/>
              <w:autoSpaceDN w:val="0"/>
              <w:rPr>
                <w:b/>
                <w:color w:val="FFFFFF" w:themeColor="background1"/>
                <w:sz w:val="18"/>
                <w:szCs w:val="18"/>
              </w:rPr>
            </w:pPr>
            <w:r w:rsidRPr="004101DA">
              <w:rPr>
                <w:b/>
                <w:color w:val="FFFFFF" w:themeColor="background1"/>
                <w:sz w:val="18"/>
                <w:szCs w:val="18"/>
              </w:rPr>
              <w:t>Public Program Fields</w:t>
            </w:r>
          </w:p>
        </w:tc>
        <w:tc>
          <w:tcPr>
            <w:tcW w:w="3528" w:type="dxa"/>
            <w:shd w:val="clear" w:color="auto" w:fill="244061" w:themeFill="accent1" w:themeFillShade="80"/>
          </w:tcPr>
          <w:p w14:paraId="3D9CB5D8" w14:textId="77777777" w:rsidR="00984606" w:rsidRPr="004101DA" w:rsidRDefault="00984606" w:rsidP="00984606">
            <w:pPr>
              <w:autoSpaceDE w:val="0"/>
              <w:autoSpaceDN w:val="0"/>
              <w:rPr>
                <w:color w:val="FFFFFF" w:themeColor="background1"/>
                <w:sz w:val="18"/>
                <w:szCs w:val="18"/>
              </w:rPr>
            </w:pPr>
          </w:p>
        </w:tc>
      </w:tr>
      <w:tr w:rsidR="00663039" w:rsidRPr="00984606" w14:paraId="617A6470" w14:textId="77777777" w:rsidTr="00984606">
        <w:trPr>
          <w:trHeight w:val="60"/>
        </w:trPr>
        <w:tc>
          <w:tcPr>
            <w:tcW w:w="2518" w:type="dxa"/>
            <w:vMerge/>
          </w:tcPr>
          <w:p w14:paraId="4CA0E775" w14:textId="77777777" w:rsidR="00663039" w:rsidRPr="00984606" w:rsidRDefault="00663039"/>
        </w:tc>
        <w:tc>
          <w:tcPr>
            <w:tcW w:w="3528" w:type="dxa"/>
          </w:tcPr>
          <w:p w14:paraId="53DC5B6E"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(Socio-)Economic Development</w:t>
            </w:r>
          </w:p>
        </w:tc>
        <w:tc>
          <w:tcPr>
            <w:tcW w:w="3528" w:type="dxa"/>
          </w:tcPr>
          <w:p w14:paraId="47AC6254"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 to organize, work, trade and prosper</w:t>
            </w:r>
          </w:p>
          <w:p w14:paraId="3B45026A"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 for protection from economic crimes</w:t>
            </w:r>
          </w:p>
        </w:tc>
      </w:tr>
      <w:tr w:rsidR="00663039" w:rsidRPr="00984606" w14:paraId="1A63AB2C" w14:textId="77777777" w:rsidTr="00984606">
        <w:trPr>
          <w:trHeight w:val="60"/>
        </w:trPr>
        <w:tc>
          <w:tcPr>
            <w:tcW w:w="2518" w:type="dxa"/>
            <w:vMerge/>
          </w:tcPr>
          <w:p w14:paraId="2F6C04EA" w14:textId="77777777" w:rsidR="00663039" w:rsidRPr="00984606" w:rsidRDefault="00663039"/>
        </w:tc>
        <w:tc>
          <w:tcPr>
            <w:tcW w:w="3528" w:type="dxa"/>
          </w:tcPr>
          <w:p w14:paraId="5E0551E2"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Cultural Development</w:t>
            </w:r>
          </w:p>
        </w:tc>
        <w:tc>
          <w:tcPr>
            <w:tcW w:w="3528" w:type="dxa"/>
          </w:tcPr>
          <w:p w14:paraId="0D2332E1"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 for preservation of identity, history, tradition, values</w:t>
            </w:r>
          </w:p>
        </w:tc>
      </w:tr>
      <w:tr w:rsidR="00663039" w:rsidRPr="00984606" w14:paraId="3D268075" w14:textId="77777777" w:rsidTr="00984606">
        <w:trPr>
          <w:trHeight w:val="60"/>
        </w:trPr>
        <w:tc>
          <w:tcPr>
            <w:tcW w:w="2518" w:type="dxa"/>
            <w:vMerge/>
          </w:tcPr>
          <w:p w14:paraId="7CAA6AC2" w14:textId="77777777" w:rsidR="00663039" w:rsidRPr="00984606" w:rsidRDefault="00663039"/>
        </w:tc>
        <w:tc>
          <w:tcPr>
            <w:tcW w:w="3528" w:type="dxa"/>
          </w:tcPr>
          <w:p w14:paraId="30CE8206"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Educational Development</w:t>
            </w:r>
          </w:p>
        </w:tc>
        <w:tc>
          <w:tcPr>
            <w:tcW w:w="3528" w:type="dxa"/>
          </w:tcPr>
          <w:p w14:paraId="7D5EE93B"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 to develop human capabilities</w:t>
            </w:r>
          </w:p>
        </w:tc>
      </w:tr>
      <w:tr w:rsidR="00663039" w:rsidRPr="00984606" w14:paraId="0F692D00" w14:textId="77777777" w:rsidTr="00984606">
        <w:trPr>
          <w:trHeight w:val="60"/>
        </w:trPr>
        <w:tc>
          <w:tcPr>
            <w:tcW w:w="2518" w:type="dxa"/>
            <w:vMerge/>
          </w:tcPr>
          <w:p w14:paraId="091AE472" w14:textId="77777777" w:rsidR="00663039" w:rsidRPr="00984606" w:rsidRDefault="00663039"/>
        </w:tc>
        <w:tc>
          <w:tcPr>
            <w:tcW w:w="3528" w:type="dxa"/>
          </w:tcPr>
          <w:p w14:paraId="67BA9804"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Environmental Protection</w:t>
            </w:r>
          </w:p>
        </w:tc>
        <w:tc>
          <w:tcPr>
            <w:tcW w:w="3528" w:type="dxa"/>
          </w:tcPr>
          <w:p w14:paraId="7C66D0E7"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 to enjoy and rely on the natural environment</w:t>
            </w:r>
          </w:p>
        </w:tc>
      </w:tr>
      <w:tr w:rsidR="00663039" w:rsidRPr="00984606" w14:paraId="59AE801B" w14:textId="77777777" w:rsidTr="00984606">
        <w:trPr>
          <w:trHeight w:val="60"/>
        </w:trPr>
        <w:tc>
          <w:tcPr>
            <w:tcW w:w="2518" w:type="dxa"/>
            <w:vMerge/>
          </w:tcPr>
          <w:p w14:paraId="50F00EDF" w14:textId="77777777" w:rsidR="00663039" w:rsidRPr="00984606" w:rsidRDefault="00663039"/>
        </w:tc>
        <w:tc>
          <w:tcPr>
            <w:tcW w:w="3528" w:type="dxa"/>
          </w:tcPr>
          <w:p w14:paraId="247771DB"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Justice</w:t>
            </w:r>
          </w:p>
        </w:tc>
        <w:tc>
          <w:tcPr>
            <w:tcW w:w="3528" w:type="dxa"/>
          </w:tcPr>
          <w:p w14:paraId="1557A72B"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 xml:space="preserve">Need for fair and just treatment </w:t>
            </w:r>
          </w:p>
          <w:p w14:paraId="5EB4D078"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 to sanction (punish) law-breakers</w:t>
            </w:r>
          </w:p>
        </w:tc>
      </w:tr>
      <w:tr w:rsidR="00663039" w:rsidRPr="00984606" w14:paraId="079046AF" w14:textId="77777777" w:rsidTr="00984606">
        <w:trPr>
          <w:trHeight w:val="60"/>
        </w:trPr>
        <w:tc>
          <w:tcPr>
            <w:tcW w:w="2518" w:type="dxa"/>
            <w:vMerge/>
          </w:tcPr>
          <w:p w14:paraId="167576F5" w14:textId="77777777" w:rsidR="00663039" w:rsidRPr="00984606" w:rsidRDefault="00663039"/>
        </w:tc>
        <w:tc>
          <w:tcPr>
            <w:tcW w:w="3528" w:type="dxa"/>
          </w:tcPr>
          <w:p w14:paraId="3361651A"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Legal, Collective, Democratic &amp; Human Rights Protection</w:t>
            </w:r>
          </w:p>
        </w:tc>
        <w:tc>
          <w:tcPr>
            <w:tcW w:w="3528" w:type="dxa"/>
          </w:tcPr>
          <w:p w14:paraId="3A7076F4"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 for recognition and protection of legal, collective, human, and democratic rights and freedoms</w:t>
            </w:r>
          </w:p>
        </w:tc>
      </w:tr>
      <w:tr w:rsidR="00663039" w:rsidRPr="00984606" w14:paraId="1014C743" w14:textId="77777777" w:rsidTr="00984606">
        <w:trPr>
          <w:trHeight w:val="60"/>
        </w:trPr>
        <w:tc>
          <w:tcPr>
            <w:tcW w:w="2518" w:type="dxa"/>
            <w:vMerge/>
          </w:tcPr>
          <w:p w14:paraId="44F46B76" w14:textId="77777777" w:rsidR="00663039" w:rsidRPr="00984606" w:rsidRDefault="00663039"/>
        </w:tc>
        <w:tc>
          <w:tcPr>
            <w:tcW w:w="3528" w:type="dxa"/>
          </w:tcPr>
          <w:p w14:paraId="6FCB5712"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National Security &amp; Defence</w:t>
            </w:r>
          </w:p>
        </w:tc>
        <w:tc>
          <w:tcPr>
            <w:tcW w:w="3528" w:type="dxa"/>
          </w:tcPr>
          <w:p w14:paraId="66D83922"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 for protection from insurrection, terrorism, international threats and defence of freedom</w:t>
            </w:r>
          </w:p>
        </w:tc>
      </w:tr>
      <w:tr w:rsidR="00663039" w:rsidRPr="00984606" w14:paraId="0A889554" w14:textId="77777777" w:rsidTr="00984606">
        <w:trPr>
          <w:trHeight w:val="60"/>
        </w:trPr>
        <w:tc>
          <w:tcPr>
            <w:tcW w:w="2518" w:type="dxa"/>
            <w:vMerge/>
          </w:tcPr>
          <w:p w14:paraId="082D1D20" w14:textId="77777777" w:rsidR="00663039" w:rsidRPr="00984606" w:rsidRDefault="00663039"/>
        </w:tc>
        <w:tc>
          <w:tcPr>
            <w:tcW w:w="3528" w:type="dxa"/>
          </w:tcPr>
          <w:p w14:paraId="45C3088D"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Natural Resources</w:t>
            </w:r>
          </w:p>
        </w:tc>
        <w:tc>
          <w:tcPr>
            <w:tcW w:w="3528" w:type="dxa"/>
          </w:tcPr>
          <w:p w14:paraId="662BDE57"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 to use/consume natural resources</w:t>
            </w:r>
          </w:p>
          <w:p w14:paraId="3BFD96A2"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 to sustain/renew natural resources</w:t>
            </w:r>
          </w:p>
        </w:tc>
      </w:tr>
      <w:tr w:rsidR="00663039" w:rsidRPr="00984606" w14:paraId="3BCDEB27" w14:textId="77777777" w:rsidTr="00984606">
        <w:trPr>
          <w:trHeight w:val="60"/>
        </w:trPr>
        <w:tc>
          <w:tcPr>
            <w:tcW w:w="2518" w:type="dxa"/>
            <w:vMerge/>
          </w:tcPr>
          <w:p w14:paraId="34D56E24" w14:textId="77777777" w:rsidR="00663039" w:rsidRPr="00984606" w:rsidRDefault="00663039"/>
        </w:tc>
        <w:tc>
          <w:tcPr>
            <w:tcW w:w="3528" w:type="dxa"/>
          </w:tcPr>
          <w:p w14:paraId="7AEF1E83"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Public Health</w:t>
            </w:r>
          </w:p>
        </w:tc>
        <w:tc>
          <w:tcPr>
            <w:tcW w:w="3528" w:type="dxa"/>
          </w:tcPr>
          <w:p w14:paraId="427273B6"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 for protection from illness and disease</w:t>
            </w:r>
          </w:p>
        </w:tc>
      </w:tr>
      <w:tr w:rsidR="00663039" w:rsidRPr="00984606" w14:paraId="767B54A7" w14:textId="77777777" w:rsidTr="00984606">
        <w:trPr>
          <w:trHeight w:val="60"/>
        </w:trPr>
        <w:tc>
          <w:tcPr>
            <w:tcW w:w="2518" w:type="dxa"/>
            <w:vMerge/>
          </w:tcPr>
          <w:p w14:paraId="65C30F6E" w14:textId="77777777" w:rsidR="00663039" w:rsidRPr="00984606" w:rsidRDefault="00663039"/>
        </w:tc>
        <w:tc>
          <w:tcPr>
            <w:tcW w:w="3528" w:type="dxa"/>
          </w:tcPr>
          <w:p w14:paraId="0733EE1E"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Public Safety</w:t>
            </w:r>
          </w:p>
        </w:tc>
        <w:tc>
          <w:tcPr>
            <w:tcW w:w="3528" w:type="dxa"/>
          </w:tcPr>
          <w:p w14:paraId="6E42B1BD"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 for protection from natural and built hazards</w:t>
            </w:r>
          </w:p>
          <w:p w14:paraId="0FA98C62"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Needs for protection from violent crime</w:t>
            </w:r>
          </w:p>
        </w:tc>
      </w:tr>
      <w:tr w:rsidR="00663039" w:rsidRPr="00984606" w14:paraId="0F55D7F4" w14:textId="77777777" w:rsidTr="00984606">
        <w:trPr>
          <w:trHeight w:val="60"/>
        </w:trPr>
        <w:tc>
          <w:tcPr>
            <w:tcW w:w="2518" w:type="dxa"/>
            <w:vMerge/>
          </w:tcPr>
          <w:p w14:paraId="746B8EB0" w14:textId="77777777" w:rsidR="00663039" w:rsidRPr="00984606" w:rsidRDefault="00663039"/>
        </w:tc>
        <w:tc>
          <w:tcPr>
            <w:tcW w:w="3528" w:type="dxa"/>
          </w:tcPr>
          <w:p w14:paraId="5D4DF83D"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Science and Knowledge Development</w:t>
            </w:r>
          </w:p>
        </w:tc>
        <w:tc>
          <w:tcPr>
            <w:tcW w:w="3528" w:type="dxa"/>
          </w:tcPr>
          <w:p w14:paraId="13391135"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 for new knowledge</w:t>
            </w:r>
          </w:p>
        </w:tc>
      </w:tr>
      <w:tr w:rsidR="00663039" w:rsidRPr="00984606" w14:paraId="1716245D" w14:textId="77777777" w:rsidTr="00984606">
        <w:trPr>
          <w:trHeight w:val="60"/>
        </w:trPr>
        <w:tc>
          <w:tcPr>
            <w:tcW w:w="2518" w:type="dxa"/>
            <w:vMerge/>
          </w:tcPr>
          <w:p w14:paraId="6B4A59DE" w14:textId="77777777" w:rsidR="00663039" w:rsidRPr="00984606" w:rsidRDefault="00663039"/>
        </w:tc>
        <w:tc>
          <w:tcPr>
            <w:tcW w:w="3528" w:type="dxa"/>
          </w:tcPr>
          <w:p w14:paraId="1E669CA0"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Social Development</w:t>
            </w:r>
          </w:p>
        </w:tc>
        <w:tc>
          <w:tcPr>
            <w:tcW w:w="3528" w:type="dxa"/>
          </w:tcPr>
          <w:p w14:paraId="61936D15"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 to overcome disadvantages</w:t>
            </w:r>
          </w:p>
          <w:p w14:paraId="6FCC98FD" w14:textId="77777777" w:rsidR="00663039" w:rsidRDefault="00663039" w:rsidP="003A3264">
            <w:pPr>
              <w:autoSpaceDE w:val="0"/>
              <w:autoSpaceDN w:val="0"/>
              <w:adjustRightInd w:val="0"/>
              <w:rPr>
                <w:rFonts w:cs="Arial"/>
                <w:color w:val="000000"/>
                <w:sz w:val="18"/>
                <w:szCs w:val="18"/>
              </w:rPr>
            </w:pPr>
            <w:r>
              <w:rPr>
                <w:rFonts w:cs="Arial"/>
                <w:color w:val="000000"/>
                <w:sz w:val="18"/>
                <w:szCs w:val="18"/>
              </w:rPr>
              <w:t>Need to help others and share prosperity and community</w:t>
            </w:r>
          </w:p>
        </w:tc>
      </w:tr>
      <w:tr w:rsidR="00663039" w:rsidRPr="00984606" w14:paraId="356560A6" w14:textId="77777777" w:rsidTr="004101DA">
        <w:trPr>
          <w:trHeight w:val="60"/>
        </w:trPr>
        <w:tc>
          <w:tcPr>
            <w:tcW w:w="2518" w:type="dxa"/>
            <w:vMerge/>
          </w:tcPr>
          <w:p w14:paraId="477DC067" w14:textId="77777777" w:rsidR="00663039" w:rsidRPr="00984606" w:rsidRDefault="00663039">
            <w:pPr>
              <w:rPr>
                <w:b/>
              </w:rPr>
            </w:pPr>
          </w:p>
        </w:tc>
        <w:tc>
          <w:tcPr>
            <w:tcW w:w="3528" w:type="dxa"/>
            <w:shd w:val="clear" w:color="auto" w:fill="244061" w:themeFill="accent1" w:themeFillShade="80"/>
          </w:tcPr>
          <w:p w14:paraId="3E4B073C" w14:textId="77777777" w:rsidR="00663039" w:rsidRPr="004101DA" w:rsidRDefault="00663039" w:rsidP="003A3264">
            <w:pPr>
              <w:autoSpaceDE w:val="0"/>
              <w:autoSpaceDN w:val="0"/>
              <w:rPr>
                <w:b/>
                <w:color w:val="FFFFFF" w:themeColor="background1"/>
                <w:sz w:val="18"/>
                <w:szCs w:val="18"/>
              </w:rPr>
            </w:pPr>
            <w:r>
              <w:rPr>
                <w:b/>
                <w:color w:val="FFFFFF" w:themeColor="background1"/>
                <w:sz w:val="18"/>
                <w:szCs w:val="18"/>
              </w:rPr>
              <w:t>Provider</w:t>
            </w:r>
            <w:r w:rsidRPr="004101DA">
              <w:rPr>
                <w:b/>
                <w:color w:val="FFFFFF" w:themeColor="background1"/>
                <w:sz w:val="18"/>
                <w:szCs w:val="18"/>
              </w:rPr>
              <w:t xml:space="preserve"> Program Fields</w:t>
            </w:r>
          </w:p>
        </w:tc>
        <w:tc>
          <w:tcPr>
            <w:tcW w:w="3528" w:type="dxa"/>
            <w:shd w:val="clear" w:color="auto" w:fill="244061" w:themeFill="accent1" w:themeFillShade="80"/>
          </w:tcPr>
          <w:p w14:paraId="5F615E23" w14:textId="77777777" w:rsidR="00663039" w:rsidRPr="004101DA" w:rsidRDefault="00663039" w:rsidP="003A3264">
            <w:pPr>
              <w:autoSpaceDE w:val="0"/>
              <w:autoSpaceDN w:val="0"/>
              <w:rPr>
                <w:color w:val="FFFFFF" w:themeColor="background1"/>
                <w:sz w:val="18"/>
                <w:szCs w:val="18"/>
              </w:rPr>
            </w:pPr>
          </w:p>
        </w:tc>
      </w:tr>
      <w:tr w:rsidR="00663039" w:rsidRPr="00984606" w14:paraId="24C64B99" w14:textId="77777777" w:rsidTr="00984606">
        <w:trPr>
          <w:trHeight w:val="60"/>
        </w:trPr>
        <w:tc>
          <w:tcPr>
            <w:tcW w:w="2518" w:type="dxa"/>
            <w:vMerge/>
          </w:tcPr>
          <w:p w14:paraId="0D39846B" w14:textId="77777777" w:rsidR="00663039" w:rsidRPr="00984606" w:rsidRDefault="00663039">
            <w:pPr>
              <w:rPr>
                <w:b/>
              </w:rPr>
            </w:pPr>
          </w:p>
        </w:tc>
        <w:tc>
          <w:tcPr>
            <w:tcW w:w="3528" w:type="dxa"/>
          </w:tcPr>
          <w:p w14:paraId="7299B49D" w14:textId="77777777" w:rsidR="00663039" w:rsidRDefault="00663039" w:rsidP="003A3264">
            <w:pPr>
              <w:autoSpaceDE w:val="0"/>
              <w:autoSpaceDN w:val="0"/>
              <w:rPr>
                <w:rFonts w:eastAsiaTheme="minorHAnsi"/>
                <w:color w:val="000000"/>
                <w:sz w:val="18"/>
                <w:szCs w:val="18"/>
              </w:rPr>
            </w:pPr>
            <w:r>
              <w:rPr>
                <w:color w:val="000000"/>
                <w:sz w:val="18"/>
                <w:szCs w:val="18"/>
              </w:rPr>
              <w:t>Public Policy, Planning and Management Services</w:t>
            </w:r>
          </w:p>
        </w:tc>
        <w:tc>
          <w:tcPr>
            <w:tcW w:w="3528" w:type="dxa"/>
          </w:tcPr>
          <w:p w14:paraId="0DB2F0A3" w14:textId="77777777" w:rsidR="00663039" w:rsidRDefault="00663039" w:rsidP="003A3264">
            <w:pPr>
              <w:autoSpaceDE w:val="0"/>
              <w:autoSpaceDN w:val="0"/>
              <w:rPr>
                <w:rFonts w:eastAsiaTheme="minorHAnsi"/>
                <w:color w:val="000000"/>
                <w:sz w:val="18"/>
                <w:szCs w:val="18"/>
              </w:rPr>
            </w:pPr>
            <w:r>
              <w:rPr>
                <w:color w:val="000000"/>
                <w:sz w:val="18"/>
                <w:szCs w:val="18"/>
              </w:rPr>
              <w:t>Need to address public needs and accomplish public goals</w:t>
            </w:r>
          </w:p>
        </w:tc>
      </w:tr>
      <w:tr w:rsidR="00663039" w:rsidRPr="00984606" w14:paraId="349A311C" w14:textId="77777777" w:rsidTr="00984606">
        <w:trPr>
          <w:trHeight w:val="60"/>
        </w:trPr>
        <w:tc>
          <w:tcPr>
            <w:tcW w:w="2518" w:type="dxa"/>
            <w:vMerge/>
          </w:tcPr>
          <w:p w14:paraId="664EF0C4" w14:textId="77777777" w:rsidR="00663039" w:rsidRPr="00984606" w:rsidRDefault="00663039">
            <w:pPr>
              <w:rPr>
                <w:b/>
              </w:rPr>
            </w:pPr>
          </w:p>
        </w:tc>
        <w:tc>
          <w:tcPr>
            <w:tcW w:w="3528" w:type="dxa"/>
          </w:tcPr>
          <w:p w14:paraId="7D777447" w14:textId="77777777" w:rsidR="00663039" w:rsidRDefault="00663039" w:rsidP="003A3264">
            <w:pPr>
              <w:autoSpaceDE w:val="0"/>
              <w:autoSpaceDN w:val="0"/>
              <w:rPr>
                <w:rFonts w:eastAsiaTheme="minorHAnsi"/>
                <w:color w:val="000000"/>
                <w:sz w:val="18"/>
                <w:szCs w:val="18"/>
              </w:rPr>
            </w:pPr>
            <w:r>
              <w:rPr>
                <w:color w:val="000000"/>
                <w:sz w:val="18"/>
                <w:szCs w:val="18"/>
              </w:rPr>
              <w:t>Corporate Policy, Planning and Management Services</w:t>
            </w:r>
          </w:p>
        </w:tc>
        <w:tc>
          <w:tcPr>
            <w:tcW w:w="3528" w:type="dxa"/>
          </w:tcPr>
          <w:p w14:paraId="6AB4C944" w14:textId="77777777" w:rsidR="00663039" w:rsidRDefault="00663039" w:rsidP="003A3264">
            <w:pPr>
              <w:autoSpaceDE w:val="0"/>
              <w:autoSpaceDN w:val="0"/>
              <w:rPr>
                <w:rFonts w:eastAsiaTheme="minorHAnsi"/>
                <w:color w:val="000000"/>
                <w:sz w:val="18"/>
                <w:szCs w:val="18"/>
              </w:rPr>
            </w:pPr>
            <w:r>
              <w:rPr>
                <w:color w:val="000000"/>
                <w:sz w:val="18"/>
                <w:szCs w:val="18"/>
              </w:rPr>
              <w:t>Need to shape the enterprise to accomplish public goals</w:t>
            </w:r>
          </w:p>
        </w:tc>
      </w:tr>
      <w:tr w:rsidR="00663039" w:rsidRPr="00984606" w14:paraId="66B4D17C" w14:textId="77777777" w:rsidTr="00984606">
        <w:trPr>
          <w:trHeight w:val="60"/>
        </w:trPr>
        <w:tc>
          <w:tcPr>
            <w:tcW w:w="2518" w:type="dxa"/>
            <w:vMerge/>
          </w:tcPr>
          <w:p w14:paraId="1A5ADF3C" w14:textId="77777777" w:rsidR="00663039" w:rsidRPr="00984606" w:rsidRDefault="00663039">
            <w:pPr>
              <w:rPr>
                <w:b/>
              </w:rPr>
            </w:pPr>
          </w:p>
        </w:tc>
        <w:tc>
          <w:tcPr>
            <w:tcW w:w="3528" w:type="dxa"/>
          </w:tcPr>
          <w:p w14:paraId="2B32AF07" w14:textId="77777777" w:rsidR="00663039" w:rsidRDefault="00663039" w:rsidP="003A3264">
            <w:pPr>
              <w:autoSpaceDE w:val="0"/>
              <w:autoSpaceDN w:val="0"/>
              <w:rPr>
                <w:rFonts w:eastAsiaTheme="minorHAnsi"/>
                <w:color w:val="000000"/>
                <w:sz w:val="18"/>
                <w:szCs w:val="18"/>
              </w:rPr>
            </w:pPr>
            <w:r>
              <w:rPr>
                <w:color w:val="000000"/>
                <w:sz w:val="18"/>
                <w:szCs w:val="18"/>
              </w:rPr>
              <w:t>Integrated Delivery Services</w:t>
            </w:r>
          </w:p>
        </w:tc>
        <w:tc>
          <w:tcPr>
            <w:tcW w:w="3528" w:type="dxa"/>
          </w:tcPr>
          <w:p w14:paraId="52717C27" w14:textId="77777777" w:rsidR="00663039" w:rsidRDefault="00663039" w:rsidP="003A3264">
            <w:pPr>
              <w:autoSpaceDE w:val="0"/>
              <w:autoSpaceDN w:val="0"/>
              <w:rPr>
                <w:rFonts w:eastAsiaTheme="minorHAnsi"/>
                <w:color w:val="000000"/>
                <w:sz w:val="18"/>
                <w:szCs w:val="18"/>
              </w:rPr>
            </w:pPr>
            <w:r>
              <w:rPr>
                <w:color w:val="000000"/>
                <w:sz w:val="18"/>
                <w:szCs w:val="18"/>
              </w:rPr>
              <w:t>Need to integrate service delivery from different program fields</w:t>
            </w:r>
          </w:p>
        </w:tc>
      </w:tr>
      <w:tr w:rsidR="00663039" w:rsidRPr="00984606" w14:paraId="5EF0F845" w14:textId="77777777" w:rsidTr="00984606">
        <w:trPr>
          <w:trHeight w:val="60"/>
        </w:trPr>
        <w:tc>
          <w:tcPr>
            <w:tcW w:w="2518" w:type="dxa"/>
            <w:vMerge/>
          </w:tcPr>
          <w:p w14:paraId="41D582C6" w14:textId="77777777" w:rsidR="00663039" w:rsidRPr="00984606" w:rsidRDefault="00663039">
            <w:pPr>
              <w:rPr>
                <w:b/>
              </w:rPr>
            </w:pPr>
          </w:p>
        </w:tc>
        <w:tc>
          <w:tcPr>
            <w:tcW w:w="3528" w:type="dxa"/>
          </w:tcPr>
          <w:p w14:paraId="3706C204" w14:textId="77777777" w:rsidR="00663039" w:rsidRDefault="00663039" w:rsidP="003A3264">
            <w:pPr>
              <w:autoSpaceDE w:val="0"/>
              <w:autoSpaceDN w:val="0"/>
              <w:rPr>
                <w:rFonts w:eastAsiaTheme="minorHAnsi"/>
                <w:color w:val="000000"/>
                <w:sz w:val="18"/>
                <w:szCs w:val="18"/>
              </w:rPr>
            </w:pPr>
            <w:r>
              <w:rPr>
                <w:color w:val="000000"/>
                <w:sz w:val="18"/>
                <w:szCs w:val="18"/>
              </w:rPr>
              <w:t>Communications Management Services</w:t>
            </w:r>
          </w:p>
        </w:tc>
        <w:tc>
          <w:tcPr>
            <w:tcW w:w="3528" w:type="dxa"/>
          </w:tcPr>
          <w:p w14:paraId="194DF65C" w14:textId="77777777" w:rsidR="00663039" w:rsidRDefault="00663039" w:rsidP="003A3264">
            <w:pPr>
              <w:autoSpaceDE w:val="0"/>
              <w:autoSpaceDN w:val="0"/>
              <w:rPr>
                <w:rFonts w:eastAsiaTheme="minorHAnsi"/>
                <w:color w:val="000000"/>
                <w:sz w:val="18"/>
                <w:szCs w:val="18"/>
              </w:rPr>
            </w:pPr>
            <w:r>
              <w:rPr>
                <w:color w:val="000000"/>
                <w:sz w:val="18"/>
                <w:szCs w:val="18"/>
              </w:rPr>
              <w:t>Need to communicate with the public and with providers including the government</w:t>
            </w:r>
          </w:p>
        </w:tc>
      </w:tr>
      <w:tr w:rsidR="00663039" w:rsidRPr="00984606" w14:paraId="1113571F" w14:textId="77777777" w:rsidTr="00984606">
        <w:trPr>
          <w:trHeight w:val="60"/>
        </w:trPr>
        <w:tc>
          <w:tcPr>
            <w:tcW w:w="2518" w:type="dxa"/>
            <w:vMerge/>
          </w:tcPr>
          <w:p w14:paraId="5D714888" w14:textId="77777777" w:rsidR="00663039" w:rsidRPr="00984606" w:rsidRDefault="00663039">
            <w:pPr>
              <w:rPr>
                <w:b/>
              </w:rPr>
            </w:pPr>
          </w:p>
        </w:tc>
        <w:tc>
          <w:tcPr>
            <w:tcW w:w="3528" w:type="dxa"/>
          </w:tcPr>
          <w:p w14:paraId="5DF85E99" w14:textId="77777777" w:rsidR="00663039" w:rsidRDefault="00663039" w:rsidP="003A3264">
            <w:pPr>
              <w:autoSpaceDE w:val="0"/>
              <w:autoSpaceDN w:val="0"/>
              <w:rPr>
                <w:rFonts w:eastAsiaTheme="minorHAnsi"/>
                <w:color w:val="000000"/>
                <w:sz w:val="18"/>
                <w:szCs w:val="18"/>
              </w:rPr>
            </w:pPr>
            <w:r>
              <w:rPr>
                <w:color w:val="000000"/>
                <w:sz w:val="18"/>
                <w:szCs w:val="18"/>
              </w:rPr>
              <w:t>Human Resources Management Services</w:t>
            </w:r>
          </w:p>
        </w:tc>
        <w:tc>
          <w:tcPr>
            <w:tcW w:w="3528" w:type="dxa"/>
          </w:tcPr>
          <w:p w14:paraId="1C520194" w14:textId="77777777" w:rsidR="00663039" w:rsidRDefault="00663039" w:rsidP="003A3264">
            <w:pPr>
              <w:autoSpaceDE w:val="0"/>
              <w:autoSpaceDN w:val="0"/>
              <w:rPr>
                <w:rFonts w:eastAsiaTheme="minorHAnsi"/>
                <w:color w:val="000000"/>
                <w:sz w:val="18"/>
                <w:szCs w:val="18"/>
              </w:rPr>
            </w:pPr>
            <w:r>
              <w:rPr>
                <w:color w:val="000000"/>
                <w:sz w:val="18"/>
                <w:szCs w:val="18"/>
              </w:rPr>
              <w:t>Need to deploy and steward the government’s human resources</w:t>
            </w:r>
          </w:p>
        </w:tc>
      </w:tr>
      <w:tr w:rsidR="00663039" w:rsidRPr="00984606" w14:paraId="1E6C5FD3" w14:textId="77777777" w:rsidTr="00984606">
        <w:trPr>
          <w:trHeight w:val="60"/>
        </w:trPr>
        <w:tc>
          <w:tcPr>
            <w:tcW w:w="2518" w:type="dxa"/>
            <w:vMerge/>
          </w:tcPr>
          <w:p w14:paraId="2E01F743" w14:textId="77777777" w:rsidR="00663039" w:rsidRPr="00984606" w:rsidRDefault="00663039">
            <w:pPr>
              <w:rPr>
                <w:b/>
              </w:rPr>
            </w:pPr>
          </w:p>
        </w:tc>
        <w:tc>
          <w:tcPr>
            <w:tcW w:w="3528" w:type="dxa"/>
          </w:tcPr>
          <w:p w14:paraId="1C778542" w14:textId="77777777" w:rsidR="00663039" w:rsidRDefault="00663039" w:rsidP="003A3264">
            <w:pPr>
              <w:autoSpaceDE w:val="0"/>
              <w:autoSpaceDN w:val="0"/>
              <w:rPr>
                <w:rFonts w:eastAsiaTheme="minorHAnsi"/>
                <w:color w:val="000000"/>
                <w:sz w:val="18"/>
                <w:szCs w:val="18"/>
              </w:rPr>
            </w:pPr>
            <w:r>
              <w:rPr>
                <w:color w:val="000000"/>
                <w:sz w:val="18"/>
                <w:szCs w:val="18"/>
              </w:rPr>
              <w:t>Financial Management Services</w:t>
            </w:r>
          </w:p>
        </w:tc>
        <w:tc>
          <w:tcPr>
            <w:tcW w:w="3528" w:type="dxa"/>
          </w:tcPr>
          <w:p w14:paraId="303FE621" w14:textId="77777777" w:rsidR="00663039" w:rsidRDefault="00663039" w:rsidP="003A3264">
            <w:pPr>
              <w:autoSpaceDE w:val="0"/>
              <w:autoSpaceDN w:val="0"/>
              <w:rPr>
                <w:rFonts w:eastAsiaTheme="minorHAnsi"/>
                <w:color w:val="000000"/>
                <w:sz w:val="18"/>
                <w:szCs w:val="18"/>
              </w:rPr>
            </w:pPr>
            <w:r>
              <w:rPr>
                <w:color w:val="000000"/>
                <w:sz w:val="18"/>
                <w:szCs w:val="18"/>
              </w:rPr>
              <w:t>Need to deploy and steward the government’s financial resources</w:t>
            </w:r>
          </w:p>
        </w:tc>
      </w:tr>
      <w:tr w:rsidR="00663039" w:rsidRPr="00984606" w14:paraId="25B13E4C" w14:textId="77777777" w:rsidTr="00984606">
        <w:trPr>
          <w:trHeight w:val="60"/>
        </w:trPr>
        <w:tc>
          <w:tcPr>
            <w:tcW w:w="2518" w:type="dxa"/>
            <w:vMerge/>
          </w:tcPr>
          <w:p w14:paraId="3EA4E158" w14:textId="77777777" w:rsidR="00663039" w:rsidRPr="00984606" w:rsidRDefault="00663039">
            <w:pPr>
              <w:rPr>
                <w:b/>
              </w:rPr>
            </w:pPr>
          </w:p>
        </w:tc>
        <w:tc>
          <w:tcPr>
            <w:tcW w:w="3528" w:type="dxa"/>
          </w:tcPr>
          <w:p w14:paraId="5665AF94" w14:textId="77777777" w:rsidR="00663039" w:rsidRDefault="00663039" w:rsidP="003A3264">
            <w:pPr>
              <w:autoSpaceDE w:val="0"/>
              <w:autoSpaceDN w:val="0"/>
              <w:rPr>
                <w:rFonts w:eastAsiaTheme="minorHAnsi"/>
                <w:color w:val="000000"/>
                <w:sz w:val="18"/>
                <w:szCs w:val="18"/>
              </w:rPr>
            </w:pPr>
            <w:r>
              <w:rPr>
                <w:color w:val="000000"/>
                <w:sz w:val="18"/>
                <w:szCs w:val="18"/>
              </w:rPr>
              <w:t>Information Management &amp; Technology Services</w:t>
            </w:r>
          </w:p>
        </w:tc>
        <w:tc>
          <w:tcPr>
            <w:tcW w:w="3528" w:type="dxa"/>
          </w:tcPr>
          <w:p w14:paraId="160DACF7" w14:textId="77777777" w:rsidR="00663039" w:rsidRDefault="00663039" w:rsidP="003A3264">
            <w:pPr>
              <w:autoSpaceDE w:val="0"/>
              <w:autoSpaceDN w:val="0"/>
              <w:rPr>
                <w:rFonts w:eastAsiaTheme="minorHAnsi"/>
                <w:color w:val="000000"/>
                <w:sz w:val="18"/>
                <w:szCs w:val="18"/>
              </w:rPr>
            </w:pPr>
            <w:r>
              <w:rPr>
                <w:color w:val="000000"/>
                <w:sz w:val="18"/>
                <w:szCs w:val="18"/>
              </w:rPr>
              <w:t>Need to deploy and steward the government’s information</w:t>
            </w:r>
          </w:p>
        </w:tc>
      </w:tr>
      <w:tr w:rsidR="00663039" w:rsidRPr="00984606" w14:paraId="7FB5F293" w14:textId="77777777" w:rsidTr="00984606">
        <w:trPr>
          <w:trHeight w:val="60"/>
        </w:trPr>
        <w:tc>
          <w:tcPr>
            <w:tcW w:w="2518" w:type="dxa"/>
            <w:vMerge/>
          </w:tcPr>
          <w:p w14:paraId="1BAFB6CA" w14:textId="77777777" w:rsidR="00663039" w:rsidRPr="00984606" w:rsidRDefault="00663039">
            <w:pPr>
              <w:rPr>
                <w:b/>
              </w:rPr>
            </w:pPr>
          </w:p>
        </w:tc>
        <w:tc>
          <w:tcPr>
            <w:tcW w:w="3528" w:type="dxa"/>
          </w:tcPr>
          <w:p w14:paraId="3F041A4E" w14:textId="77777777" w:rsidR="00663039" w:rsidRDefault="00663039" w:rsidP="003A3264">
            <w:pPr>
              <w:autoSpaceDE w:val="0"/>
              <w:autoSpaceDN w:val="0"/>
              <w:rPr>
                <w:rFonts w:eastAsiaTheme="minorHAnsi"/>
                <w:color w:val="000000"/>
                <w:sz w:val="18"/>
                <w:szCs w:val="18"/>
              </w:rPr>
            </w:pPr>
            <w:r>
              <w:rPr>
                <w:color w:val="000000"/>
                <w:sz w:val="18"/>
                <w:szCs w:val="18"/>
              </w:rPr>
              <w:t>Supply Chain Management Services</w:t>
            </w:r>
          </w:p>
        </w:tc>
        <w:tc>
          <w:tcPr>
            <w:tcW w:w="3528" w:type="dxa"/>
          </w:tcPr>
          <w:p w14:paraId="1B7201A6" w14:textId="77777777" w:rsidR="00663039" w:rsidRDefault="00663039" w:rsidP="003A3264">
            <w:pPr>
              <w:autoSpaceDE w:val="0"/>
              <w:autoSpaceDN w:val="0"/>
              <w:rPr>
                <w:rFonts w:eastAsiaTheme="minorHAnsi"/>
                <w:color w:val="000000"/>
                <w:sz w:val="18"/>
                <w:szCs w:val="18"/>
              </w:rPr>
            </w:pPr>
            <w:r>
              <w:rPr>
                <w:color w:val="000000"/>
                <w:sz w:val="18"/>
                <w:szCs w:val="18"/>
              </w:rPr>
              <w:t>Need to ensure supply and conserve the government’s resource expenditures</w:t>
            </w:r>
          </w:p>
        </w:tc>
      </w:tr>
      <w:tr w:rsidR="00663039" w:rsidRPr="00984606" w14:paraId="505F759E" w14:textId="77777777" w:rsidTr="00984606">
        <w:trPr>
          <w:trHeight w:val="60"/>
        </w:trPr>
        <w:tc>
          <w:tcPr>
            <w:tcW w:w="2518" w:type="dxa"/>
            <w:vMerge/>
          </w:tcPr>
          <w:p w14:paraId="0227F73A" w14:textId="77777777" w:rsidR="00663039" w:rsidRPr="00984606" w:rsidRDefault="00663039">
            <w:pPr>
              <w:rPr>
                <w:b/>
              </w:rPr>
            </w:pPr>
          </w:p>
        </w:tc>
        <w:tc>
          <w:tcPr>
            <w:tcW w:w="3528" w:type="dxa"/>
          </w:tcPr>
          <w:p w14:paraId="52442F6E" w14:textId="77777777" w:rsidR="00663039" w:rsidRDefault="00663039" w:rsidP="003A3264">
            <w:pPr>
              <w:autoSpaceDE w:val="0"/>
              <w:autoSpaceDN w:val="0"/>
              <w:rPr>
                <w:rFonts w:eastAsiaTheme="minorHAnsi"/>
                <w:color w:val="000000"/>
                <w:sz w:val="18"/>
                <w:szCs w:val="18"/>
              </w:rPr>
            </w:pPr>
            <w:r>
              <w:rPr>
                <w:color w:val="000000"/>
                <w:sz w:val="18"/>
                <w:szCs w:val="18"/>
              </w:rPr>
              <w:t>Administrative Services</w:t>
            </w:r>
          </w:p>
        </w:tc>
        <w:tc>
          <w:tcPr>
            <w:tcW w:w="3528" w:type="dxa"/>
          </w:tcPr>
          <w:p w14:paraId="1CDC741E" w14:textId="77777777" w:rsidR="00663039" w:rsidRDefault="00663039" w:rsidP="003A3264">
            <w:pPr>
              <w:autoSpaceDE w:val="0"/>
              <w:autoSpaceDN w:val="0"/>
              <w:rPr>
                <w:rFonts w:eastAsiaTheme="minorHAnsi"/>
                <w:color w:val="000000"/>
                <w:sz w:val="18"/>
                <w:szCs w:val="18"/>
              </w:rPr>
            </w:pPr>
            <w:r>
              <w:rPr>
                <w:color w:val="000000"/>
                <w:sz w:val="18"/>
                <w:szCs w:val="18"/>
              </w:rPr>
              <w:t>Need to deploy and use the government’s resources, facilities and assets</w:t>
            </w:r>
          </w:p>
        </w:tc>
      </w:tr>
      <w:tr w:rsidR="00663039" w:rsidRPr="00984606" w14:paraId="61EF03AF" w14:textId="77777777" w:rsidTr="00984606">
        <w:trPr>
          <w:trHeight w:val="60"/>
        </w:trPr>
        <w:tc>
          <w:tcPr>
            <w:tcW w:w="2518" w:type="dxa"/>
            <w:vMerge/>
          </w:tcPr>
          <w:p w14:paraId="79301C9D" w14:textId="77777777" w:rsidR="00663039" w:rsidRPr="00984606" w:rsidRDefault="00663039">
            <w:pPr>
              <w:rPr>
                <w:b/>
              </w:rPr>
            </w:pPr>
          </w:p>
        </w:tc>
        <w:tc>
          <w:tcPr>
            <w:tcW w:w="3528" w:type="dxa"/>
          </w:tcPr>
          <w:p w14:paraId="45C6BAA8" w14:textId="77777777" w:rsidR="00663039" w:rsidRDefault="00663039" w:rsidP="003A3264">
            <w:pPr>
              <w:autoSpaceDE w:val="0"/>
              <w:autoSpaceDN w:val="0"/>
              <w:rPr>
                <w:rFonts w:eastAsiaTheme="minorHAnsi"/>
                <w:color w:val="000000"/>
                <w:sz w:val="18"/>
                <w:szCs w:val="18"/>
              </w:rPr>
            </w:pPr>
            <w:r>
              <w:rPr>
                <w:color w:val="000000"/>
                <w:sz w:val="18"/>
                <w:szCs w:val="18"/>
              </w:rPr>
              <w:t>Facilities and Assets Management Services</w:t>
            </w:r>
          </w:p>
        </w:tc>
        <w:tc>
          <w:tcPr>
            <w:tcW w:w="3528" w:type="dxa"/>
          </w:tcPr>
          <w:p w14:paraId="73F3902D" w14:textId="77777777" w:rsidR="00663039" w:rsidRDefault="00663039" w:rsidP="003A3264">
            <w:pPr>
              <w:autoSpaceDE w:val="0"/>
              <w:autoSpaceDN w:val="0"/>
              <w:rPr>
                <w:rFonts w:eastAsiaTheme="minorHAnsi"/>
                <w:color w:val="000000"/>
                <w:sz w:val="18"/>
                <w:szCs w:val="18"/>
              </w:rPr>
            </w:pPr>
            <w:r>
              <w:rPr>
                <w:color w:val="000000"/>
                <w:sz w:val="18"/>
                <w:szCs w:val="18"/>
              </w:rPr>
              <w:t>Need to maintain and steward the facilities and assets entrusted to the care of the government</w:t>
            </w:r>
          </w:p>
        </w:tc>
      </w:tr>
      <w:tr w:rsidR="00663039" w:rsidRPr="00984606" w14:paraId="58F88EB6" w14:textId="77777777" w:rsidTr="00984606">
        <w:trPr>
          <w:trHeight w:val="60"/>
        </w:trPr>
        <w:tc>
          <w:tcPr>
            <w:tcW w:w="2518" w:type="dxa"/>
            <w:vMerge/>
          </w:tcPr>
          <w:p w14:paraId="296D3BCC" w14:textId="77777777" w:rsidR="00663039" w:rsidRPr="00984606" w:rsidRDefault="00663039">
            <w:pPr>
              <w:rPr>
                <w:b/>
              </w:rPr>
            </w:pPr>
          </w:p>
        </w:tc>
        <w:tc>
          <w:tcPr>
            <w:tcW w:w="3528" w:type="dxa"/>
          </w:tcPr>
          <w:p w14:paraId="5E9BD82D" w14:textId="77777777" w:rsidR="00663039" w:rsidRDefault="00663039" w:rsidP="003A3264">
            <w:pPr>
              <w:autoSpaceDE w:val="0"/>
              <w:autoSpaceDN w:val="0"/>
              <w:rPr>
                <w:rFonts w:eastAsiaTheme="minorHAnsi"/>
                <w:color w:val="000000"/>
                <w:sz w:val="18"/>
                <w:szCs w:val="18"/>
              </w:rPr>
            </w:pPr>
            <w:r>
              <w:rPr>
                <w:color w:val="000000"/>
                <w:sz w:val="18"/>
                <w:szCs w:val="18"/>
              </w:rPr>
              <w:t>Professional Services</w:t>
            </w:r>
          </w:p>
        </w:tc>
        <w:tc>
          <w:tcPr>
            <w:tcW w:w="3528" w:type="dxa"/>
          </w:tcPr>
          <w:p w14:paraId="1BC112BD" w14:textId="77777777" w:rsidR="00663039" w:rsidRDefault="00663039" w:rsidP="003A3264">
            <w:pPr>
              <w:autoSpaceDE w:val="0"/>
              <w:autoSpaceDN w:val="0"/>
              <w:rPr>
                <w:rFonts w:eastAsiaTheme="minorHAnsi"/>
                <w:color w:val="000000"/>
                <w:sz w:val="18"/>
                <w:szCs w:val="18"/>
              </w:rPr>
            </w:pPr>
            <w:r>
              <w:rPr>
                <w:color w:val="000000"/>
                <w:sz w:val="18"/>
                <w:szCs w:val="18"/>
              </w:rPr>
              <w:t>Need to comply with laws, regulations and best practices as an enterprise</w:t>
            </w:r>
          </w:p>
        </w:tc>
      </w:tr>
      <w:tr w:rsidR="00663039" w:rsidRPr="00984606" w14:paraId="25301443" w14:textId="77777777" w:rsidTr="00984606">
        <w:trPr>
          <w:trHeight w:val="60"/>
        </w:trPr>
        <w:tc>
          <w:tcPr>
            <w:tcW w:w="2518" w:type="dxa"/>
            <w:vMerge/>
          </w:tcPr>
          <w:p w14:paraId="5287C2D8" w14:textId="77777777" w:rsidR="00663039" w:rsidRPr="00984606" w:rsidRDefault="00663039">
            <w:pPr>
              <w:rPr>
                <w:b/>
              </w:rPr>
            </w:pPr>
          </w:p>
        </w:tc>
        <w:tc>
          <w:tcPr>
            <w:tcW w:w="3528" w:type="dxa"/>
          </w:tcPr>
          <w:p w14:paraId="3D4AB36F" w14:textId="77777777" w:rsidR="00663039" w:rsidRDefault="00663039" w:rsidP="003A3264">
            <w:pPr>
              <w:autoSpaceDE w:val="0"/>
              <w:autoSpaceDN w:val="0"/>
              <w:rPr>
                <w:rFonts w:eastAsiaTheme="minorHAnsi"/>
                <w:color w:val="000000"/>
                <w:sz w:val="18"/>
                <w:szCs w:val="18"/>
              </w:rPr>
            </w:pPr>
          </w:p>
        </w:tc>
        <w:tc>
          <w:tcPr>
            <w:tcW w:w="3528" w:type="dxa"/>
          </w:tcPr>
          <w:p w14:paraId="75D2706E" w14:textId="77777777" w:rsidR="00663039" w:rsidRDefault="00663039" w:rsidP="003A3264">
            <w:pPr>
              <w:autoSpaceDE w:val="0"/>
              <w:autoSpaceDN w:val="0"/>
              <w:rPr>
                <w:rFonts w:eastAsiaTheme="minorHAnsi"/>
                <w:color w:val="000000"/>
                <w:sz w:val="18"/>
                <w:szCs w:val="18"/>
              </w:rPr>
            </w:pPr>
          </w:p>
        </w:tc>
      </w:tr>
      <w:tr w:rsidR="00663039" w:rsidRPr="00984606" w14:paraId="7524F7BC" w14:textId="77777777" w:rsidTr="003A3264">
        <w:trPr>
          <w:trHeight w:val="24"/>
        </w:trPr>
        <w:tc>
          <w:tcPr>
            <w:tcW w:w="2518" w:type="dxa"/>
            <w:vMerge w:val="restart"/>
          </w:tcPr>
          <w:p w14:paraId="4086222F" w14:textId="77777777" w:rsidR="00663039" w:rsidRPr="00984606" w:rsidRDefault="00663039">
            <w:pPr>
              <w:rPr>
                <w:b/>
              </w:rPr>
            </w:pPr>
            <w:r w:rsidRPr="00984606">
              <w:rPr>
                <w:b/>
              </w:rPr>
              <w:t>GSRM Service Output Types</w:t>
            </w:r>
          </w:p>
        </w:tc>
        <w:tc>
          <w:tcPr>
            <w:tcW w:w="7056" w:type="dxa"/>
            <w:gridSpan w:val="2"/>
          </w:tcPr>
          <w:p w14:paraId="74DA48BA" w14:textId="77777777" w:rsidR="00663039" w:rsidRPr="00984606" w:rsidRDefault="00663039" w:rsidP="00663039">
            <w:r w:rsidRPr="00984606">
              <w:t>The following set constitutes the GSRM Service Output Types:</w:t>
            </w:r>
          </w:p>
        </w:tc>
      </w:tr>
      <w:tr w:rsidR="00663039" w:rsidRPr="00984606" w14:paraId="155EC8E8" w14:textId="77777777" w:rsidTr="003A3264">
        <w:trPr>
          <w:trHeight w:val="24"/>
        </w:trPr>
        <w:tc>
          <w:tcPr>
            <w:tcW w:w="2518" w:type="dxa"/>
            <w:vMerge/>
          </w:tcPr>
          <w:p w14:paraId="2640E45B" w14:textId="77777777" w:rsidR="00663039" w:rsidRPr="00984606" w:rsidRDefault="00663039">
            <w:pPr>
              <w:rPr>
                <w:b/>
              </w:rPr>
            </w:pPr>
          </w:p>
        </w:tc>
        <w:tc>
          <w:tcPr>
            <w:tcW w:w="3528" w:type="dxa"/>
          </w:tcPr>
          <w:p w14:paraId="228530AE" w14:textId="77777777" w:rsidR="00663039" w:rsidRDefault="00663039" w:rsidP="003A3264">
            <w:pPr>
              <w:rPr>
                <w:rFonts w:cs="Arial"/>
                <w:b/>
                <w:sz w:val="17"/>
                <w:szCs w:val="17"/>
              </w:rPr>
            </w:pPr>
            <w:r>
              <w:rPr>
                <w:rFonts w:cs="Arial"/>
                <w:b/>
                <w:sz w:val="17"/>
                <w:szCs w:val="17"/>
              </w:rPr>
              <w:t>Funds</w:t>
            </w:r>
          </w:p>
          <w:p w14:paraId="6AA950D6" w14:textId="77777777" w:rsidR="00663039" w:rsidRDefault="00663039" w:rsidP="003A3264">
            <w:pPr>
              <w:rPr>
                <w:rFonts w:cs="Arial"/>
                <w:sz w:val="17"/>
                <w:szCs w:val="17"/>
              </w:rPr>
            </w:pPr>
            <w:r>
              <w:rPr>
                <w:rFonts w:cs="Arial"/>
                <w:sz w:val="17"/>
                <w:szCs w:val="17"/>
              </w:rPr>
              <w:t>An amount of money</w:t>
            </w:r>
          </w:p>
        </w:tc>
        <w:tc>
          <w:tcPr>
            <w:tcW w:w="3528" w:type="dxa"/>
          </w:tcPr>
          <w:p w14:paraId="7C8F0279" w14:textId="77777777" w:rsidR="00663039" w:rsidRDefault="00663039" w:rsidP="003A3264">
            <w:pPr>
              <w:rPr>
                <w:rFonts w:cs="Arial"/>
                <w:sz w:val="17"/>
                <w:szCs w:val="17"/>
              </w:rPr>
            </w:pPr>
            <w:r>
              <w:rPr>
                <w:rFonts w:cs="Arial"/>
                <w:sz w:val="17"/>
                <w:szCs w:val="17"/>
              </w:rPr>
              <w:t>Outputs of this type are used to give the recipient the power to act on the intended purpose of the requested funds, or to fulfill their obligation to provide funds</w:t>
            </w:r>
          </w:p>
        </w:tc>
      </w:tr>
      <w:tr w:rsidR="00663039" w:rsidRPr="00984606" w14:paraId="17DF45FE" w14:textId="77777777" w:rsidTr="003A3264">
        <w:trPr>
          <w:trHeight w:val="24"/>
        </w:trPr>
        <w:tc>
          <w:tcPr>
            <w:tcW w:w="2518" w:type="dxa"/>
            <w:vMerge/>
          </w:tcPr>
          <w:p w14:paraId="704E23F3" w14:textId="77777777" w:rsidR="00663039" w:rsidRPr="00984606" w:rsidRDefault="00663039">
            <w:pPr>
              <w:rPr>
                <w:b/>
              </w:rPr>
            </w:pPr>
          </w:p>
        </w:tc>
        <w:tc>
          <w:tcPr>
            <w:tcW w:w="3528" w:type="dxa"/>
          </w:tcPr>
          <w:p w14:paraId="00C61FE9" w14:textId="77777777" w:rsidR="00663039" w:rsidRDefault="00663039" w:rsidP="003A3264">
            <w:pPr>
              <w:rPr>
                <w:rFonts w:cs="Arial"/>
                <w:b/>
                <w:sz w:val="17"/>
                <w:szCs w:val="17"/>
              </w:rPr>
            </w:pPr>
            <w:r>
              <w:rPr>
                <w:rFonts w:cs="Arial"/>
                <w:b/>
                <w:sz w:val="17"/>
                <w:szCs w:val="17"/>
              </w:rPr>
              <w:t>(Units of) resource</w:t>
            </w:r>
          </w:p>
          <w:p w14:paraId="4BC2E039" w14:textId="77777777" w:rsidR="00663039" w:rsidRDefault="00663039" w:rsidP="003A3264">
            <w:pPr>
              <w:rPr>
                <w:rFonts w:cs="Arial"/>
                <w:sz w:val="17"/>
                <w:szCs w:val="17"/>
              </w:rPr>
            </w:pPr>
            <w:r>
              <w:rPr>
                <w:rFonts w:cs="Arial"/>
                <w:color w:val="000000"/>
                <w:sz w:val="17"/>
                <w:szCs w:val="17"/>
              </w:rPr>
              <w:t>A unit of resource</w:t>
            </w:r>
          </w:p>
        </w:tc>
        <w:tc>
          <w:tcPr>
            <w:tcW w:w="3528" w:type="dxa"/>
          </w:tcPr>
          <w:p w14:paraId="0E20B57D" w14:textId="77777777" w:rsidR="00663039" w:rsidRDefault="00663039" w:rsidP="003A3264">
            <w:pPr>
              <w:rPr>
                <w:rFonts w:cs="Arial"/>
                <w:color w:val="000000"/>
                <w:sz w:val="17"/>
                <w:szCs w:val="17"/>
              </w:rPr>
            </w:pPr>
            <w:r>
              <w:rPr>
                <w:rFonts w:cs="Arial"/>
                <w:color w:val="000000"/>
                <w:sz w:val="17"/>
                <w:szCs w:val="17"/>
              </w:rPr>
              <w:t xml:space="preserve">Outputs of this type are used to equip the recipient to carry out activities whose purposes are consistent with the terms under which the resources are provided </w:t>
            </w:r>
          </w:p>
        </w:tc>
      </w:tr>
      <w:tr w:rsidR="00663039" w:rsidRPr="00984606" w14:paraId="715F92FA" w14:textId="77777777" w:rsidTr="003A3264">
        <w:trPr>
          <w:trHeight w:val="24"/>
        </w:trPr>
        <w:tc>
          <w:tcPr>
            <w:tcW w:w="2518" w:type="dxa"/>
            <w:vMerge/>
          </w:tcPr>
          <w:p w14:paraId="6B8CE2FC" w14:textId="77777777" w:rsidR="00663039" w:rsidRPr="00984606" w:rsidRDefault="00663039">
            <w:pPr>
              <w:rPr>
                <w:b/>
              </w:rPr>
            </w:pPr>
          </w:p>
        </w:tc>
        <w:tc>
          <w:tcPr>
            <w:tcW w:w="3528" w:type="dxa"/>
          </w:tcPr>
          <w:p w14:paraId="16ECC2DA" w14:textId="77777777" w:rsidR="00663039" w:rsidRDefault="00663039" w:rsidP="003A3264">
            <w:pPr>
              <w:rPr>
                <w:rFonts w:cs="Arial"/>
                <w:b/>
                <w:sz w:val="17"/>
                <w:szCs w:val="17"/>
              </w:rPr>
            </w:pPr>
            <w:r>
              <w:rPr>
                <w:rFonts w:cs="Arial"/>
                <w:b/>
                <w:sz w:val="17"/>
                <w:szCs w:val="17"/>
              </w:rPr>
              <w:t>New Knowledge</w:t>
            </w:r>
          </w:p>
          <w:p w14:paraId="13FBEEDA" w14:textId="77777777" w:rsidR="00663039" w:rsidRDefault="00663039" w:rsidP="003A3264">
            <w:pPr>
              <w:rPr>
                <w:rFonts w:cs="Arial"/>
                <w:sz w:val="17"/>
                <w:szCs w:val="17"/>
              </w:rPr>
            </w:pPr>
            <w:r>
              <w:rPr>
                <w:rFonts w:cs="Arial"/>
                <w:color w:val="000000"/>
                <w:sz w:val="17"/>
                <w:szCs w:val="17"/>
              </w:rPr>
              <w:t xml:space="preserve">New knowledge </w:t>
            </w:r>
            <w:r>
              <w:rPr>
                <w:rFonts w:cs="Arial"/>
                <w:i/>
                <w:iCs/>
                <w:sz w:val="17"/>
                <w:szCs w:val="17"/>
              </w:rPr>
              <w:t>(can also be called intellectual property)</w:t>
            </w:r>
          </w:p>
        </w:tc>
        <w:tc>
          <w:tcPr>
            <w:tcW w:w="3528" w:type="dxa"/>
          </w:tcPr>
          <w:p w14:paraId="4306E9E0" w14:textId="77777777" w:rsidR="00663039" w:rsidRDefault="00663039" w:rsidP="003A3264">
            <w:pPr>
              <w:rPr>
                <w:rFonts w:cs="Arial"/>
                <w:sz w:val="17"/>
                <w:szCs w:val="17"/>
              </w:rPr>
            </w:pPr>
            <w:r>
              <w:rPr>
                <w:rFonts w:cs="Arial"/>
                <w:sz w:val="17"/>
                <w:szCs w:val="17"/>
              </w:rPr>
              <w:t>Outputs of this type are used to advance the public good, solve a problem related to the public good</w:t>
            </w:r>
          </w:p>
          <w:p w14:paraId="7B47178E" w14:textId="77777777" w:rsidR="00663039" w:rsidRDefault="00663039" w:rsidP="003A3264">
            <w:pPr>
              <w:rPr>
                <w:rFonts w:cs="Arial"/>
                <w:sz w:val="17"/>
                <w:szCs w:val="17"/>
              </w:rPr>
            </w:pPr>
          </w:p>
        </w:tc>
      </w:tr>
      <w:tr w:rsidR="00663039" w:rsidRPr="00984606" w14:paraId="430A76B8" w14:textId="77777777" w:rsidTr="003A3264">
        <w:trPr>
          <w:trHeight w:val="24"/>
        </w:trPr>
        <w:tc>
          <w:tcPr>
            <w:tcW w:w="2518" w:type="dxa"/>
            <w:vMerge/>
          </w:tcPr>
          <w:p w14:paraId="7A966C57" w14:textId="77777777" w:rsidR="00663039" w:rsidRPr="00984606" w:rsidRDefault="00663039">
            <w:pPr>
              <w:rPr>
                <w:b/>
              </w:rPr>
            </w:pPr>
          </w:p>
        </w:tc>
        <w:tc>
          <w:tcPr>
            <w:tcW w:w="3528" w:type="dxa"/>
          </w:tcPr>
          <w:p w14:paraId="77C7389E" w14:textId="77777777" w:rsidR="00663039" w:rsidRDefault="00663039" w:rsidP="003A3264">
            <w:pPr>
              <w:rPr>
                <w:rFonts w:cs="Arial"/>
                <w:b/>
                <w:sz w:val="17"/>
                <w:szCs w:val="17"/>
              </w:rPr>
            </w:pPr>
            <w:r>
              <w:rPr>
                <w:rFonts w:cs="Arial"/>
                <w:b/>
                <w:sz w:val="17"/>
                <w:szCs w:val="17"/>
              </w:rPr>
              <w:t>Recreational and Cultural Encounters</w:t>
            </w:r>
          </w:p>
          <w:p w14:paraId="30D3FEB5" w14:textId="77777777" w:rsidR="00663039" w:rsidRDefault="00663039" w:rsidP="003A3264">
            <w:pPr>
              <w:rPr>
                <w:rFonts w:cs="Arial"/>
                <w:sz w:val="17"/>
                <w:szCs w:val="17"/>
              </w:rPr>
            </w:pPr>
            <w:r>
              <w:rPr>
                <w:rFonts w:cs="Arial"/>
                <w:color w:val="000000"/>
                <w:sz w:val="17"/>
                <w:szCs w:val="17"/>
              </w:rPr>
              <w:t>A recreational and cultural encounter</w:t>
            </w:r>
          </w:p>
        </w:tc>
        <w:tc>
          <w:tcPr>
            <w:tcW w:w="3528" w:type="dxa"/>
          </w:tcPr>
          <w:p w14:paraId="4FDF4297" w14:textId="77777777" w:rsidR="00663039" w:rsidRDefault="00663039" w:rsidP="003A3264">
            <w:pPr>
              <w:rPr>
                <w:rFonts w:cs="Arial"/>
                <w:sz w:val="17"/>
                <w:szCs w:val="17"/>
              </w:rPr>
            </w:pPr>
            <w:r>
              <w:rPr>
                <w:rFonts w:cs="Arial"/>
                <w:sz w:val="17"/>
                <w:szCs w:val="17"/>
              </w:rPr>
              <w:t>Outputs of this type are used to improve quality of life, create enjoyment, better health, personal growth, pride in heritage, awareness of civic role, etc.</w:t>
            </w:r>
          </w:p>
        </w:tc>
      </w:tr>
      <w:tr w:rsidR="00663039" w:rsidRPr="00984606" w14:paraId="4181C445" w14:textId="77777777" w:rsidTr="003A3264">
        <w:trPr>
          <w:trHeight w:val="24"/>
        </w:trPr>
        <w:tc>
          <w:tcPr>
            <w:tcW w:w="2518" w:type="dxa"/>
            <w:vMerge/>
          </w:tcPr>
          <w:p w14:paraId="03793ED9" w14:textId="77777777" w:rsidR="00663039" w:rsidRPr="00984606" w:rsidRDefault="00663039">
            <w:pPr>
              <w:rPr>
                <w:b/>
              </w:rPr>
            </w:pPr>
          </w:p>
        </w:tc>
        <w:tc>
          <w:tcPr>
            <w:tcW w:w="3528" w:type="dxa"/>
          </w:tcPr>
          <w:p w14:paraId="5D6CC1AE" w14:textId="77777777" w:rsidR="00663039" w:rsidRDefault="00663039" w:rsidP="003A3264">
            <w:pPr>
              <w:rPr>
                <w:rFonts w:cs="Arial"/>
                <w:b/>
                <w:sz w:val="17"/>
                <w:szCs w:val="17"/>
              </w:rPr>
            </w:pPr>
            <w:r>
              <w:rPr>
                <w:rFonts w:cs="Arial"/>
                <w:b/>
                <w:sz w:val="17"/>
                <w:szCs w:val="17"/>
              </w:rPr>
              <w:t>Educational and Training Encounters</w:t>
            </w:r>
          </w:p>
          <w:p w14:paraId="304F088D" w14:textId="77777777" w:rsidR="00663039" w:rsidRDefault="00663039" w:rsidP="003A3264">
            <w:pPr>
              <w:rPr>
                <w:rFonts w:cs="Arial"/>
                <w:sz w:val="17"/>
                <w:szCs w:val="17"/>
              </w:rPr>
            </w:pPr>
            <w:r>
              <w:rPr>
                <w:rFonts w:cs="Arial"/>
                <w:color w:val="000000"/>
                <w:sz w:val="17"/>
                <w:szCs w:val="17"/>
              </w:rPr>
              <w:t>An educational and training encounter</w:t>
            </w:r>
          </w:p>
        </w:tc>
        <w:tc>
          <w:tcPr>
            <w:tcW w:w="3528" w:type="dxa"/>
          </w:tcPr>
          <w:p w14:paraId="6307E8FB" w14:textId="77777777" w:rsidR="00663039" w:rsidRDefault="00663039" w:rsidP="003A3264">
            <w:pPr>
              <w:rPr>
                <w:rFonts w:cs="Arial"/>
                <w:sz w:val="17"/>
                <w:szCs w:val="17"/>
              </w:rPr>
            </w:pPr>
            <w:r>
              <w:rPr>
                <w:rFonts w:cs="Arial"/>
                <w:sz w:val="17"/>
                <w:szCs w:val="17"/>
              </w:rPr>
              <w:t>Outputs of this type are used to improve the capabilities of recipients</w:t>
            </w:r>
          </w:p>
        </w:tc>
      </w:tr>
      <w:tr w:rsidR="00663039" w:rsidRPr="00984606" w14:paraId="72CC8102" w14:textId="77777777" w:rsidTr="003A3264">
        <w:trPr>
          <w:trHeight w:val="24"/>
        </w:trPr>
        <w:tc>
          <w:tcPr>
            <w:tcW w:w="2518" w:type="dxa"/>
            <w:vMerge/>
          </w:tcPr>
          <w:p w14:paraId="2A5351CD" w14:textId="77777777" w:rsidR="00663039" w:rsidRPr="00984606" w:rsidRDefault="00663039">
            <w:pPr>
              <w:rPr>
                <w:b/>
              </w:rPr>
            </w:pPr>
          </w:p>
        </w:tc>
        <w:tc>
          <w:tcPr>
            <w:tcW w:w="3528" w:type="dxa"/>
          </w:tcPr>
          <w:p w14:paraId="5975EAEE" w14:textId="77777777" w:rsidR="00663039" w:rsidRDefault="00663039" w:rsidP="003A3264">
            <w:pPr>
              <w:rPr>
                <w:rFonts w:cs="Arial"/>
                <w:b/>
                <w:sz w:val="17"/>
                <w:szCs w:val="17"/>
              </w:rPr>
            </w:pPr>
            <w:r>
              <w:rPr>
                <w:rFonts w:cs="Arial"/>
                <w:b/>
                <w:sz w:val="17"/>
                <w:szCs w:val="17"/>
              </w:rPr>
              <w:t>Care and Rehabilitation Encounters</w:t>
            </w:r>
          </w:p>
          <w:p w14:paraId="1BC294EA" w14:textId="77777777" w:rsidR="00663039" w:rsidRDefault="00663039" w:rsidP="003A3264">
            <w:pPr>
              <w:rPr>
                <w:rFonts w:cs="Arial"/>
                <w:sz w:val="17"/>
                <w:szCs w:val="17"/>
              </w:rPr>
            </w:pPr>
            <w:r>
              <w:rPr>
                <w:rFonts w:cs="Arial"/>
                <w:color w:val="000000"/>
                <w:sz w:val="17"/>
                <w:szCs w:val="17"/>
              </w:rPr>
              <w:t>A care and rehabilitation encounter</w:t>
            </w:r>
          </w:p>
        </w:tc>
        <w:tc>
          <w:tcPr>
            <w:tcW w:w="3528" w:type="dxa"/>
          </w:tcPr>
          <w:p w14:paraId="12D7906E" w14:textId="77777777" w:rsidR="00663039" w:rsidRDefault="00663039" w:rsidP="003A3264">
            <w:pPr>
              <w:rPr>
                <w:rFonts w:cs="Arial"/>
                <w:sz w:val="17"/>
                <w:szCs w:val="17"/>
              </w:rPr>
            </w:pPr>
            <w:r>
              <w:rPr>
                <w:rFonts w:cs="Arial"/>
                <w:sz w:val="17"/>
                <w:szCs w:val="17"/>
              </w:rPr>
              <w:t>Outputs of this type are used to improve the quality of life and health of people or extend the lifespan and usefulness or appearance of things</w:t>
            </w:r>
          </w:p>
        </w:tc>
      </w:tr>
      <w:tr w:rsidR="00663039" w:rsidRPr="00984606" w14:paraId="5413FCEE" w14:textId="77777777" w:rsidTr="003A3264">
        <w:trPr>
          <w:trHeight w:val="24"/>
        </w:trPr>
        <w:tc>
          <w:tcPr>
            <w:tcW w:w="2518" w:type="dxa"/>
            <w:vMerge/>
          </w:tcPr>
          <w:p w14:paraId="2A7E1AA5" w14:textId="77777777" w:rsidR="00663039" w:rsidRPr="00984606" w:rsidRDefault="00663039">
            <w:pPr>
              <w:rPr>
                <w:b/>
              </w:rPr>
            </w:pPr>
          </w:p>
        </w:tc>
        <w:tc>
          <w:tcPr>
            <w:tcW w:w="3528" w:type="dxa"/>
          </w:tcPr>
          <w:p w14:paraId="42D0FB97" w14:textId="77777777" w:rsidR="00663039" w:rsidRDefault="00663039" w:rsidP="003A3264">
            <w:pPr>
              <w:rPr>
                <w:rFonts w:cs="Arial"/>
                <w:b/>
                <w:sz w:val="17"/>
                <w:szCs w:val="17"/>
              </w:rPr>
            </w:pPr>
            <w:r>
              <w:rPr>
                <w:rFonts w:cs="Arial"/>
                <w:b/>
                <w:sz w:val="17"/>
                <w:szCs w:val="17"/>
              </w:rPr>
              <w:t>Movements</w:t>
            </w:r>
          </w:p>
          <w:p w14:paraId="6650ACEA" w14:textId="77777777" w:rsidR="00663039" w:rsidRDefault="00663039" w:rsidP="003A3264">
            <w:pPr>
              <w:rPr>
                <w:rFonts w:cs="Arial"/>
                <w:sz w:val="17"/>
                <w:szCs w:val="17"/>
              </w:rPr>
            </w:pPr>
            <w:r>
              <w:rPr>
                <w:rFonts w:cs="Arial"/>
                <w:color w:val="000000"/>
                <w:sz w:val="17"/>
                <w:szCs w:val="17"/>
              </w:rPr>
              <w:t>A movement of a person or resource</w:t>
            </w:r>
          </w:p>
        </w:tc>
        <w:tc>
          <w:tcPr>
            <w:tcW w:w="3528" w:type="dxa"/>
          </w:tcPr>
          <w:p w14:paraId="40067DC6" w14:textId="77777777" w:rsidR="00663039" w:rsidRDefault="00663039" w:rsidP="003A3264">
            <w:pPr>
              <w:rPr>
                <w:rFonts w:cs="Arial"/>
                <w:color w:val="000000"/>
                <w:sz w:val="17"/>
                <w:szCs w:val="17"/>
              </w:rPr>
            </w:pPr>
            <w:r>
              <w:rPr>
                <w:rFonts w:cs="Arial"/>
                <w:color w:val="000000"/>
                <w:sz w:val="17"/>
                <w:szCs w:val="17"/>
              </w:rPr>
              <w:t>Outputs of this type are used to overcome the barriers of geography and distance</w:t>
            </w:r>
          </w:p>
        </w:tc>
      </w:tr>
      <w:tr w:rsidR="00663039" w:rsidRPr="00984606" w14:paraId="1990F293" w14:textId="77777777" w:rsidTr="003A3264">
        <w:trPr>
          <w:trHeight w:val="24"/>
        </w:trPr>
        <w:tc>
          <w:tcPr>
            <w:tcW w:w="2518" w:type="dxa"/>
            <w:vMerge/>
          </w:tcPr>
          <w:p w14:paraId="1DDB14CC" w14:textId="77777777" w:rsidR="00663039" w:rsidRPr="00984606" w:rsidRDefault="00663039">
            <w:pPr>
              <w:rPr>
                <w:b/>
              </w:rPr>
            </w:pPr>
          </w:p>
        </w:tc>
        <w:tc>
          <w:tcPr>
            <w:tcW w:w="3528" w:type="dxa"/>
          </w:tcPr>
          <w:p w14:paraId="78B9A3E2" w14:textId="77777777" w:rsidR="00663039" w:rsidRDefault="00663039" w:rsidP="003A3264">
            <w:pPr>
              <w:rPr>
                <w:rFonts w:cs="Arial"/>
                <w:b/>
                <w:sz w:val="17"/>
                <w:szCs w:val="17"/>
              </w:rPr>
            </w:pPr>
            <w:r>
              <w:rPr>
                <w:rFonts w:cs="Arial"/>
                <w:b/>
                <w:sz w:val="17"/>
                <w:szCs w:val="17"/>
              </w:rPr>
              <w:t>Matches, Referrals and Linkages</w:t>
            </w:r>
          </w:p>
          <w:p w14:paraId="04D103C6" w14:textId="77777777" w:rsidR="00663039" w:rsidRDefault="00663039" w:rsidP="003A3264">
            <w:pPr>
              <w:rPr>
                <w:rFonts w:cs="Arial"/>
                <w:sz w:val="17"/>
                <w:szCs w:val="17"/>
              </w:rPr>
            </w:pPr>
            <w:r>
              <w:rPr>
                <w:rFonts w:cs="Arial"/>
                <w:color w:val="000000"/>
                <w:sz w:val="17"/>
                <w:szCs w:val="17"/>
              </w:rPr>
              <w:t>A match, referral or linkage</w:t>
            </w:r>
          </w:p>
        </w:tc>
        <w:tc>
          <w:tcPr>
            <w:tcW w:w="3528" w:type="dxa"/>
          </w:tcPr>
          <w:p w14:paraId="618A8158" w14:textId="77777777" w:rsidR="00663039" w:rsidRDefault="00663039" w:rsidP="003A3264">
            <w:pPr>
              <w:rPr>
                <w:rFonts w:cs="Arial"/>
                <w:sz w:val="17"/>
                <w:szCs w:val="17"/>
              </w:rPr>
            </w:pPr>
            <w:r>
              <w:rPr>
                <w:rFonts w:cs="Arial"/>
                <w:sz w:val="17"/>
                <w:szCs w:val="17"/>
              </w:rPr>
              <w:t>Outputs of this type are used to assist two or more parties to meet their mutually interrelated requirements</w:t>
            </w:r>
          </w:p>
        </w:tc>
      </w:tr>
      <w:tr w:rsidR="00663039" w:rsidRPr="00984606" w14:paraId="486AAEF4" w14:textId="77777777" w:rsidTr="003A3264">
        <w:trPr>
          <w:trHeight w:val="24"/>
        </w:trPr>
        <w:tc>
          <w:tcPr>
            <w:tcW w:w="2518" w:type="dxa"/>
            <w:vMerge/>
          </w:tcPr>
          <w:p w14:paraId="68B6B091" w14:textId="77777777" w:rsidR="00663039" w:rsidRPr="00984606" w:rsidRDefault="00663039">
            <w:pPr>
              <w:rPr>
                <w:b/>
              </w:rPr>
            </w:pPr>
          </w:p>
        </w:tc>
        <w:tc>
          <w:tcPr>
            <w:tcW w:w="3528" w:type="dxa"/>
          </w:tcPr>
          <w:p w14:paraId="43A0893C" w14:textId="77777777" w:rsidR="00663039" w:rsidRDefault="00663039" w:rsidP="003A3264">
            <w:pPr>
              <w:rPr>
                <w:rFonts w:cs="Arial"/>
                <w:b/>
                <w:sz w:val="17"/>
                <w:szCs w:val="17"/>
              </w:rPr>
            </w:pPr>
            <w:r>
              <w:rPr>
                <w:rFonts w:cs="Arial"/>
                <w:b/>
                <w:sz w:val="17"/>
                <w:szCs w:val="17"/>
              </w:rPr>
              <w:t>Periods of Agreement</w:t>
            </w:r>
          </w:p>
          <w:p w14:paraId="00BDA57B" w14:textId="77777777" w:rsidR="00663039" w:rsidRDefault="00663039" w:rsidP="003A3264">
            <w:pPr>
              <w:rPr>
                <w:rFonts w:cs="Arial"/>
                <w:sz w:val="17"/>
                <w:szCs w:val="17"/>
              </w:rPr>
            </w:pPr>
            <w:r>
              <w:rPr>
                <w:rFonts w:cs="Arial"/>
                <w:color w:val="000000"/>
                <w:sz w:val="17"/>
                <w:szCs w:val="17"/>
              </w:rPr>
              <w:t>A period of agreement</w:t>
            </w:r>
          </w:p>
        </w:tc>
        <w:tc>
          <w:tcPr>
            <w:tcW w:w="3528" w:type="dxa"/>
          </w:tcPr>
          <w:p w14:paraId="06821BA1" w14:textId="77777777" w:rsidR="00663039" w:rsidRDefault="00663039" w:rsidP="003A3264">
            <w:pPr>
              <w:rPr>
                <w:rFonts w:cs="Arial"/>
                <w:sz w:val="17"/>
                <w:szCs w:val="17"/>
              </w:rPr>
            </w:pPr>
            <w:r>
              <w:rPr>
                <w:rFonts w:cs="Arial"/>
                <w:sz w:val="17"/>
                <w:szCs w:val="17"/>
              </w:rPr>
              <w:t>Outputs of this type are used to reduce or eliminate unproductive or harmful activities and enable new or continued beneficial activities</w:t>
            </w:r>
          </w:p>
        </w:tc>
      </w:tr>
      <w:tr w:rsidR="00663039" w:rsidRPr="00984606" w14:paraId="449CF772" w14:textId="77777777" w:rsidTr="003A3264">
        <w:trPr>
          <w:trHeight w:val="24"/>
        </w:trPr>
        <w:tc>
          <w:tcPr>
            <w:tcW w:w="2518" w:type="dxa"/>
            <w:vMerge/>
          </w:tcPr>
          <w:p w14:paraId="3FC6A635" w14:textId="77777777" w:rsidR="00663039" w:rsidRPr="00984606" w:rsidRDefault="00663039">
            <w:pPr>
              <w:rPr>
                <w:b/>
              </w:rPr>
            </w:pPr>
          </w:p>
        </w:tc>
        <w:tc>
          <w:tcPr>
            <w:tcW w:w="3528" w:type="dxa"/>
          </w:tcPr>
          <w:p w14:paraId="42E3187E" w14:textId="77777777" w:rsidR="00663039" w:rsidRDefault="00663039" w:rsidP="003A3264">
            <w:pPr>
              <w:rPr>
                <w:rFonts w:cs="Arial"/>
                <w:b/>
                <w:sz w:val="17"/>
                <w:szCs w:val="17"/>
              </w:rPr>
            </w:pPr>
            <w:r>
              <w:rPr>
                <w:rFonts w:cs="Arial"/>
                <w:b/>
                <w:sz w:val="17"/>
                <w:szCs w:val="17"/>
              </w:rPr>
              <w:t>Advisory Encounters</w:t>
            </w:r>
          </w:p>
          <w:p w14:paraId="1D2F806D" w14:textId="77777777" w:rsidR="00663039" w:rsidRDefault="00663039" w:rsidP="003A3264">
            <w:pPr>
              <w:rPr>
                <w:rFonts w:cs="Arial"/>
                <w:sz w:val="17"/>
                <w:szCs w:val="17"/>
              </w:rPr>
            </w:pPr>
            <w:r>
              <w:rPr>
                <w:rFonts w:cs="Arial"/>
                <w:color w:val="000000"/>
                <w:sz w:val="17"/>
                <w:szCs w:val="17"/>
              </w:rPr>
              <w:t xml:space="preserve">An advisory </w:t>
            </w:r>
            <w:r>
              <w:rPr>
                <w:rFonts w:cs="Arial"/>
                <w:sz w:val="17"/>
                <w:szCs w:val="17"/>
              </w:rPr>
              <w:t>encounter</w:t>
            </w:r>
            <w:r>
              <w:rPr>
                <w:rFonts w:cs="Arial"/>
                <w:i/>
                <w:sz w:val="17"/>
                <w:szCs w:val="17"/>
              </w:rPr>
              <w:t xml:space="preserve"> </w:t>
            </w:r>
            <w:r>
              <w:rPr>
                <w:rFonts w:cs="Arial"/>
                <w:i/>
                <w:iCs/>
                <w:sz w:val="17"/>
                <w:szCs w:val="17"/>
              </w:rPr>
              <w:t>(can also be called an information encounter)</w:t>
            </w:r>
          </w:p>
        </w:tc>
        <w:tc>
          <w:tcPr>
            <w:tcW w:w="3528" w:type="dxa"/>
          </w:tcPr>
          <w:p w14:paraId="425EA998" w14:textId="77777777" w:rsidR="00663039" w:rsidRDefault="00663039" w:rsidP="003A3264">
            <w:pPr>
              <w:rPr>
                <w:rFonts w:cs="Arial"/>
                <w:sz w:val="17"/>
                <w:szCs w:val="17"/>
              </w:rPr>
            </w:pPr>
            <w:r>
              <w:rPr>
                <w:rFonts w:cs="Arial"/>
                <w:sz w:val="17"/>
                <w:szCs w:val="17"/>
              </w:rPr>
              <w:t xml:space="preserve">Outputs of this type are used to inform </w:t>
            </w:r>
          </w:p>
        </w:tc>
      </w:tr>
      <w:tr w:rsidR="00663039" w:rsidRPr="00984606" w14:paraId="7A7D7E01" w14:textId="77777777" w:rsidTr="003A3264">
        <w:trPr>
          <w:trHeight w:val="24"/>
        </w:trPr>
        <w:tc>
          <w:tcPr>
            <w:tcW w:w="2518" w:type="dxa"/>
            <w:vMerge/>
          </w:tcPr>
          <w:p w14:paraId="54CDB857" w14:textId="77777777" w:rsidR="00663039" w:rsidRPr="00984606" w:rsidRDefault="00663039">
            <w:pPr>
              <w:rPr>
                <w:b/>
              </w:rPr>
            </w:pPr>
          </w:p>
        </w:tc>
        <w:tc>
          <w:tcPr>
            <w:tcW w:w="3528" w:type="dxa"/>
          </w:tcPr>
          <w:p w14:paraId="7325B8F8" w14:textId="77777777" w:rsidR="00663039" w:rsidRDefault="00663039" w:rsidP="003A3264">
            <w:pPr>
              <w:rPr>
                <w:rFonts w:cs="Arial"/>
                <w:b/>
                <w:sz w:val="17"/>
                <w:szCs w:val="17"/>
              </w:rPr>
            </w:pPr>
            <w:r>
              <w:rPr>
                <w:rFonts w:cs="Arial"/>
                <w:b/>
                <w:sz w:val="17"/>
                <w:szCs w:val="17"/>
              </w:rPr>
              <w:t>Advocacy and Promotional Encounters</w:t>
            </w:r>
          </w:p>
          <w:p w14:paraId="0935FA5B" w14:textId="77777777" w:rsidR="00663039" w:rsidRDefault="00663039" w:rsidP="003A3264">
            <w:pPr>
              <w:rPr>
                <w:rFonts w:cs="Arial"/>
                <w:sz w:val="17"/>
                <w:szCs w:val="17"/>
              </w:rPr>
            </w:pPr>
            <w:r>
              <w:rPr>
                <w:rFonts w:cs="Arial"/>
                <w:color w:val="000000"/>
                <w:sz w:val="17"/>
                <w:szCs w:val="17"/>
              </w:rPr>
              <w:t>An advocacy or promotional encounter</w:t>
            </w:r>
          </w:p>
        </w:tc>
        <w:tc>
          <w:tcPr>
            <w:tcW w:w="3528" w:type="dxa"/>
          </w:tcPr>
          <w:p w14:paraId="76D23D10" w14:textId="77777777" w:rsidR="00663039" w:rsidRDefault="00663039" w:rsidP="003A3264">
            <w:pPr>
              <w:rPr>
                <w:rFonts w:cs="Arial"/>
                <w:sz w:val="17"/>
                <w:szCs w:val="17"/>
              </w:rPr>
            </w:pPr>
            <w:r>
              <w:rPr>
                <w:rFonts w:cs="Arial"/>
                <w:sz w:val="17"/>
                <w:szCs w:val="17"/>
              </w:rPr>
              <w:t xml:space="preserve">Outputs of this type are used to bring about a change in behaviour, decision, action, etc. </w:t>
            </w:r>
          </w:p>
        </w:tc>
      </w:tr>
      <w:tr w:rsidR="00663039" w:rsidRPr="00984606" w14:paraId="069A93E5" w14:textId="77777777" w:rsidTr="003A3264">
        <w:trPr>
          <w:trHeight w:val="24"/>
        </w:trPr>
        <w:tc>
          <w:tcPr>
            <w:tcW w:w="2518" w:type="dxa"/>
            <w:vMerge/>
          </w:tcPr>
          <w:p w14:paraId="3B57DB7C" w14:textId="77777777" w:rsidR="00663039" w:rsidRPr="00984606" w:rsidRDefault="00663039">
            <w:pPr>
              <w:rPr>
                <w:b/>
              </w:rPr>
            </w:pPr>
          </w:p>
        </w:tc>
        <w:tc>
          <w:tcPr>
            <w:tcW w:w="3528" w:type="dxa"/>
          </w:tcPr>
          <w:p w14:paraId="348BE5E9" w14:textId="77777777" w:rsidR="00663039" w:rsidRDefault="00663039" w:rsidP="003A3264">
            <w:pPr>
              <w:rPr>
                <w:rFonts w:cs="Arial"/>
                <w:b/>
                <w:sz w:val="17"/>
                <w:szCs w:val="17"/>
              </w:rPr>
            </w:pPr>
            <w:r>
              <w:rPr>
                <w:rFonts w:cs="Arial"/>
                <w:b/>
                <w:sz w:val="17"/>
                <w:szCs w:val="17"/>
              </w:rPr>
              <w:t>Periods of Permission</w:t>
            </w:r>
          </w:p>
          <w:p w14:paraId="75FFE885" w14:textId="77777777" w:rsidR="00663039" w:rsidRDefault="00663039" w:rsidP="003A3264">
            <w:pPr>
              <w:rPr>
                <w:rFonts w:cs="Arial"/>
                <w:sz w:val="17"/>
                <w:szCs w:val="17"/>
              </w:rPr>
            </w:pPr>
            <w:r>
              <w:rPr>
                <w:rFonts w:cs="Arial"/>
                <w:sz w:val="17"/>
                <w:szCs w:val="17"/>
              </w:rPr>
              <w:lastRenderedPageBreak/>
              <w:t>A period of permission</w:t>
            </w:r>
          </w:p>
          <w:p w14:paraId="75881E17" w14:textId="77777777" w:rsidR="00663039" w:rsidRDefault="00663039" w:rsidP="003A3264">
            <w:pPr>
              <w:rPr>
                <w:rFonts w:cs="Arial"/>
                <w:i/>
                <w:sz w:val="17"/>
                <w:szCs w:val="17"/>
              </w:rPr>
            </w:pPr>
            <w:r>
              <w:rPr>
                <w:rFonts w:cs="Arial"/>
                <w:i/>
                <w:sz w:val="17"/>
                <w:szCs w:val="17"/>
              </w:rPr>
              <w:t>...</w:t>
            </w:r>
            <w:r>
              <w:rPr>
                <w:rFonts w:cs="Arial"/>
                <w:i/>
                <w:color w:val="0000FF"/>
                <w:sz w:val="17"/>
                <w:szCs w:val="17"/>
              </w:rPr>
              <w:t xml:space="preserve"> </w:t>
            </w:r>
            <w:r>
              <w:rPr>
                <w:rFonts w:cs="Arial"/>
                <w:i/>
                <w:iCs/>
                <w:sz w:val="17"/>
                <w:szCs w:val="17"/>
              </w:rPr>
              <w:t>granted by an authority</w:t>
            </w:r>
          </w:p>
        </w:tc>
        <w:tc>
          <w:tcPr>
            <w:tcW w:w="3528" w:type="dxa"/>
          </w:tcPr>
          <w:p w14:paraId="01F7483A" w14:textId="77777777" w:rsidR="00663039" w:rsidRDefault="00663039" w:rsidP="003A3264">
            <w:pPr>
              <w:rPr>
                <w:rFonts w:cs="Arial"/>
                <w:sz w:val="17"/>
                <w:szCs w:val="17"/>
              </w:rPr>
            </w:pPr>
            <w:r>
              <w:rPr>
                <w:rFonts w:cs="Arial"/>
                <w:sz w:val="17"/>
                <w:szCs w:val="17"/>
              </w:rPr>
              <w:lastRenderedPageBreak/>
              <w:t xml:space="preserve">Outputs of this type are used to grant rights and </w:t>
            </w:r>
            <w:r>
              <w:rPr>
                <w:rFonts w:cs="Arial"/>
                <w:sz w:val="17"/>
                <w:szCs w:val="17"/>
              </w:rPr>
              <w:lastRenderedPageBreak/>
              <w:t>privileges and regulate activities</w:t>
            </w:r>
          </w:p>
        </w:tc>
      </w:tr>
      <w:tr w:rsidR="00663039" w:rsidRPr="00984606" w14:paraId="1B446F9D" w14:textId="77777777" w:rsidTr="003A3264">
        <w:trPr>
          <w:trHeight w:val="24"/>
        </w:trPr>
        <w:tc>
          <w:tcPr>
            <w:tcW w:w="2518" w:type="dxa"/>
            <w:vMerge/>
          </w:tcPr>
          <w:p w14:paraId="73285BDB" w14:textId="77777777" w:rsidR="00663039" w:rsidRPr="00984606" w:rsidRDefault="00663039">
            <w:pPr>
              <w:rPr>
                <w:b/>
              </w:rPr>
            </w:pPr>
          </w:p>
        </w:tc>
        <w:tc>
          <w:tcPr>
            <w:tcW w:w="3528" w:type="dxa"/>
          </w:tcPr>
          <w:p w14:paraId="6E58E312" w14:textId="77777777" w:rsidR="00663039" w:rsidRDefault="00663039" w:rsidP="003A3264">
            <w:pPr>
              <w:rPr>
                <w:rFonts w:cs="Arial"/>
                <w:b/>
                <w:sz w:val="17"/>
                <w:szCs w:val="17"/>
              </w:rPr>
            </w:pPr>
            <w:r>
              <w:rPr>
                <w:rFonts w:cs="Arial"/>
                <w:b/>
                <w:sz w:val="17"/>
                <w:szCs w:val="17"/>
              </w:rPr>
              <w:t>Findings</w:t>
            </w:r>
          </w:p>
          <w:p w14:paraId="630C2AA4" w14:textId="77777777" w:rsidR="00663039" w:rsidRDefault="00663039" w:rsidP="003A3264">
            <w:pPr>
              <w:rPr>
                <w:rFonts w:cs="Arial"/>
                <w:sz w:val="17"/>
                <w:szCs w:val="17"/>
              </w:rPr>
            </w:pPr>
            <w:r>
              <w:rPr>
                <w:rFonts w:cs="Arial"/>
                <w:color w:val="000000"/>
                <w:sz w:val="17"/>
                <w:szCs w:val="17"/>
              </w:rPr>
              <w:t>A finding</w:t>
            </w:r>
          </w:p>
        </w:tc>
        <w:tc>
          <w:tcPr>
            <w:tcW w:w="3528" w:type="dxa"/>
          </w:tcPr>
          <w:p w14:paraId="64CCAE37" w14:textId="77777777" w:rsidR="00663039" w:rsidRDefault="00663039" w:rsidP="003A3264">
            <w:pPr>
              <w:rPr>
                <w:rFonts w:cs="Arial"/>
                <w:sz w:val="17"/>
                <w:szCs w:val="17"/>
              </w:rPr>
            </w:pPr>
            <w:r>
              <w:rPr>
                <w:rFonts w:cs="Arial"/>
                <w:sz w:val="17"/>
                <w:szCs w:val="17"/>
              </w:rPr>
              <w:t>This output type is used to recommend further action or not, usually to an authority with the power to act</w:t>
            </w:r>
          </w:p>
        </w:tc>
      </w:tr>
      <w:tr w:rsidR="00663039" w:rsidRPr="00984606" w14:paraId="7061C769" w14:textId="77777777" w:rsidTr="003A3264">
        <w:trPr>
          <w:trHeight w:val="24"/>
        </w:trPr>
        <w:tc>
          <w:tcPr>
            <w:tcW w:w="2518" w:type="dxa"/>
            <w:vMerge/>
          </w:tcPr>
          <w:p w14:paraId="2B7AA8A3" w14:textId="77777777" w:rsidR="00663039" w:rsidRPr="00984606" w:rsidRDefault="00663039">
            <w:pPr>
              <w:rPr>
                <w:b/>
              </w:rPr>
            </w:pPr>
          </w:p>
        </w:tc>
        <w:tc>
          <w:tcPr>
            <w:tcW w:w="3528" w:type="dxa"/>
          </w:tcPr>
          <w:p w14:paraId="1BA43D73" w14:textId="77777777" w:rsidR="00663039" w:rsidRDefault="00663039" w:rsidP="003A3264">
            <w:pPr>
              <w:rPr>
                <w:rFonts w:cs="Arial"/>
                <w:b/>
                <w:sz w:val="17"/>
                <w:szCs w:val="17"/>
              </w:rPr>
            </w:pPr>
            <w:r>
              <w:rPr>
                <w:rFonts w:cs="Arial"/>
                <w:b/>
                <w:sz w:val="17"/>
                <w:szCs w:val="17"/>
              </w:rPr>
              <w:t>Rulings and Judgments</w:t>
            </w:r>
          </w:p>
          <w:p w14:paraId="06D61C27" w14:textId="77777777" w:rsidR="00663039" w:rsidRDefault="00663039" w:rsidP="003A3264">
            <w:pPr>
              <w:rPr>
                <w:rFonts w:cs="Arial"/>
                <w:sz w:val="17"/>
                <w:szCs w:val="17"/>
              </w:rPr>
            </w:pPr>
            <w:r>
              <w:rPr>
                <w:rFonts w:cs="Arial"/>
                <w:color w:val="000000"/>
                <w:sz w:val="17"/>
                <w:szCs w:val="17"/>
              </w:rPr>
              <w:t>A ruling or judgment</w:t>
            </w:r>
          </w:p>
          <w:p w14:paraId="5F02C08F" w14:textId="77777777" w:rsidR="00663039" w:rsidRDefault="00663039" w:rsidP="003A3264">
            <w:pPr>
              <w:rPr>
                <w:rFonts w:cs="Arial"/>
                <w:sz w:val="17"/>
                <w:szCs w:val="17"/>
              </w:rPr>
            </w:pPr>
          </w:p>
        </w:tc>
        <w:tc>
          <w:tcPr>
            <w:tcW w:w="3528" w:type="dxa"/>
          </w:tcPr>
          <w:p w14:paraId="07A2173A" w14:textId="77777777" w:rsidR="00663039" w:rsidRDefault="00663039" w:rsidP="003A3264">
            <w:pPr>
              <w:rPr>
                <w:rFonts w:cs="Arial"/>
                <w:color w:val="000000"/>
                <w:sz w:val="17"/>
                <w:szCs w:val="17"/>
              </w:rPr>
            </w:pPr>
            <w:r>
              <w:rPr>
                <w:rFonts w:cs="Arial"/>
                <w:color w:val="000000"/>
                <w:sz w:val="17"/>
                <w:szCs w:val="17"/>
              </w:rPr>
              <w:t>This output type is used to ensure fairness and justice</w:t>
            </w:r>
          </w:p>
        </w:tc>
      </w:tr>
      <w:tr w:rsidR="00663039" w:rsidRPr="00984606" w14:paraId="113144E3" w14:textId="77777777" w:rsidTr="003A3264">
        <w:trPr>
          <w:trHeight w:val="24"/>
        </w:trPr>
        <w:tc>
          <w:tcPr>
            <w:tcW w:w="2518" w:type="dxa"/>
            <w:vMerge/>
          </w:tcPr>
          <w:p w14:paraId="722C01F3" w14:textId="77777777" w:rsidR="00663039" w:rsidRPr="00984606" w:rsidRDefault="00663039">
            <w:pPr>
              <w:rPr>
                <w:b/>
              </w:rPr>
            </w:pPr>
          </w:p>
        </w:tc>
        <w:tc>
          <w:tcPr>
            <w:tcW w:w="3528" w:type="dxa"/>
          </w:tcPr>
          <w:p w14:paraId="1D53BC65" w14:textId="77777777" w:rsidR="00663039" w:rsidRDefault="00663039" w:rsidP="003A3264">
            <w:pPr>
              <w:rPr>
                <w:rFonts w:cs="Arial"/>
                <w:b/>
                <w:sz w:val="17"/>
                <w:szCs w:val="17"/>
              </w:rPr>
            </w:pPr>
            <w:r>
              <w:rPr>
                <w:rFonts w:cs="Arial"/>
                <w:b/>
                <w:sz w:val="17"/>
                <w:szCs w:val="17"/>
              </w:rPr>
              <w:t>Penalties and Periods of Sanction</w:t>
            </w:r>
          </w:p>
          <w:p w14:paraId="306F1E92" w14:textId="77777777" w:rsidR="00663039" w:rsidRDefault="00663039" w:rsidP="003A3264">
            <w:pPr>
              <w:rPr>
                <w:rFonts w:cs="Arial"/>
                <w:sz w:val="17"/>
                <w:szCs w:val="17"/>
              </w:rPr>
            </w:pPr>
            <w:r>
              <w:rPr>
                <w:rFonts w:cs="Arial"/>
                <w:color w:val="000000"/>
                <w:sz w:val="17"/>
                <w:szCs w:val="17"/>
              </w:rPr>
              <w:t>A penalty or period of sanction</w:t>
            </w:r>
          </w:p>
        </w:tc>
        <w:tc>
          <w:tcPr>
            <w:tcW w:w="3528" w:type="dxa"/>
          </w:tcPr>
          <w:p w14:paraId="31F4A380" w14:textId="77777777" w:rsidR="00663039" w:rsidRDefault="00663039" w:rsidP="003A3264">
            <w:pPr>
              <w:rPr>
                <w:rFonts w:cs="Arial"/>
                <w:sz w:val="17"/>
                <w:szCs w:val="17"/>
              </w:rPr>
            </w:pPr>
            <w:r>
              <w:rPr>
                <w:rFonts w:cs="Arial"/>
                <w:sz w:val="17"/>
                <w:szCs w:val="17"/>
              </w:rPr>
              <w:t xml:space="preserve">This output is used to enforce compliance </w:t>
            </w:r>
          </w:p>
        </w:tc>
      </w:tr>
      <w:tr w:rsidR="00663039" w:rsidRPr="00984606" w14:paraId="0428D3A1" w14:textId="77777777" w:rsidTr="003A3264">
        <w:trPr>
          <w:trHeight w:val="24"/>
        </w:trPr>
        <w:tc>
          <w:tcPr>
            <w:tcW w:w="2518" w:type="dxa"/>
            <w:vMerge/>
          </w:tcPr>
          <w:p w14:paraId="2A2C74B5" w14:textId="77777777" w:rsidR="00663039" w:rsidRPr="00984606" w:rsidRDefault="00663039">
            <w:pPr>
              <w:rPr>
                <w:b/>
              </w:rPr>
            </w:pPr>
          </w:p>
        </w:tc>
        <w:tc>
          <w:tcPr>
            <w:tcW w:w="3528" w:type="dxa"/>
          </w:tcPr>
          <w:p w14:paraId="06861F18" w14:textId="77777777" w:rsidR="00663039" w:rsidRDefault="00663039" w:rsidP="003A3264">
            <w:pPr>
              <w:rPr>
                <w:rFonts w:cs="Arial"/>
                <w:b/>
                <w:sz w:val="17"/>
                <w:szCs w:val="17"/>
              </w:rPr>
            </w:pPr>
            <w:r>
              <w:rPr>
                <w:rFonts w:cs="Arial"/>
                <w:b/>
                <w:sz w:val="17"/>
                <w:szCs w:val="17"/>
              </w:rPr>
              <w:t>Periods of Protection</w:t>
            </w:r>
          </w:p>
          <w:p w14:paraId="62639F4D" w14:textId="77777777" w:rsidR="00663039" w:rsidRDefault="00663039" w:rsidP="003A3264">
            <w:pPr>
              <w:rPr>
                <w:rFonts w:cs="Arial"/>
                <w:sz w:val="17"/>
                <w:szCs w:val="17"/>
              </w:rPr>
            </w:pPr>
            <w:r>
              <w:rPr>
                <w:rFonts w:cs="Arial"/>
                <w:color w:val="000000"/>
                <w:sz w:val="17"/>
                <w:szCs w:val="17"/>
              </w:rPr>
              <w:t>A period of protection</w:t>
            </w:r>
          </w:p>
        </w:tc>
        <w:tc>
          <w:tcPr>
            <w:tcW w:w="3528" w:type="dxa"/>
          </w:tcPr>
          <w:p w14:paraId="22E34708" w14:textId="77777777" w:rsidR="00663039" w:rsidRDefault="00663039" w:rsidP="003A3264">
            <w:pPr>
              <w:rPr>
                <w:rFonts w:cs="Arial"/>
                <w:sz w:val="17"/>
                <w:szCs w:val="17"/>
              </w:rPr>
            </w:pPr>
            <w:r>
              <w:rPr>
                <w:rFonts w:cs="Arial"/>
                <w:sz w:val="17"/>
                <w:szCs w:val="17"/>
              </w:rPr>
              <w:t xml:space="preserve">This output type is used to ensure the continuance of the state and society by safeguarding people and property from potential threats </w:t>
            </w:r>
          </w:p>
        </w:tc>
      </w:tr>
      <w:tr w:rsidR="00663039" w:rsidRPr="00984606" w14:paraId="4A7594F9" w14:textId="77777777" w:rsidTr="003A3264">
        <w:trPr>
          <w:trHeight w:val="24"/>
        </w:trPr>
        <w:tc>
          <w:tcPr>
            <w:tcW w:w="2518" w:type="dxa"/>
            <w:vMerge/>
          </w:tcPr>
          <w:p w14:paraId="2D4B732C" w14:textId="77777777" w:rsidR="00663039" w:rsidRPr="00984606" w:rsidRDefault="00663039">
            <w:pPr>
              <w:rPr>
                <w:b/>
              </w:rPr>
            </w:pPr>
          </w:p>
        </w:tc>
        <w:tc>
          <w:tcPr>
            <w:tcW w:w="3528" w:type="dxa"/>
          </w:tcPr>
          <w:p w14:paraId="428E34DA" w14:textId="77777777" w:rsidR="00663039" w:rsidRDefault="00663039" w:rsidP="003A3264">
            <w:pPr>
              <w:rPr>
                <w:rFonts w:cs="Arial"/>
                <w:b/>
                <w:sz w:val="17"/>
                <w:szCs w:val="17"/>
              </w:rPr>
            </w:pPr>
            <w:r>
              <w:rPr>
                <w:rFonts w:cs="Arial"/>
                <w:b/>
                <w:sz w:val="17"/>
                <w:szCs w:val="17"/>
              </w:rPr>
              <w:t>Interventions</w:t>
            </w:r>
          </w:p>
          <w:p w14:paraId="648E6F2D" w14:textId="77777777" w:rsidR="00663039" w:rsidRDefault="00663039" w:rsidP="003A3264">
            <w:pPr>
              <w:rPr>
                <w:rFonts w:cs="Arial"/>
                <w:sz w:val="17"/>
                <w:szCs w:val="17"/>
              </w:rPr>
            </w:pPr>
            <w:r>
              <w:rPr>
                <w:rFonts w:cs="Arial"/>
                <w:color w:val="000000"/>
                <w:sz w:val="17"/>
                <w:szCs w:val="17"/>
              </w:rPr>
              <w:t>An intervention</w:t>
            </w:r>
          </w:p>
        </w:tc>
        <w:tc>
          <w:tcPr>
            <w:tcW w:w="3528" w:type="dxa"/>
          </w:tcPr>
          <w:p w14:paraId="474C0556" w14:textId="77777777" w:rsidR="00663039" w:rsidRDefault="00663039" w:rsidP="003A3264">
            <w:pPr>
              <w:rPr>
                <w:rFonts w:cs="Arial"/>
                <w:sz w:val="17"/>
                <w:szCs w:val="17"/>
              </w:rPr>
            </w:pPr>
            <w:r>
              <w:rPr>
                <w:rFonts w:cs="Arial"/>
                <w:sz w:val="17"/>
                <w:szCs w:val="17"/>
              </w:rPr>
              <w:t xml:space="preserve">This output type is used to ensure the continuance of the state and society by intervening to remove or reduce manifest threats or mitigate their effect </w:t>
            </w:r>
          </w:p>
        </w:tc>
      </w:tr>
      <w:tr w:rsidR="00663039" w:rsidRPr="00984606" w14:paraId="0C8DF5D8" w14:textId="77777777" w:rsidTr="003A3264">
        <w:trPr>
          <w:trHeight w:val="24"/>
        </w:trPr>
        <w:tc>
          <w:tcPr>
            <w:tcW w:w="2518" w:type="dxa"/>
            <w:vMerge/>
          </w:tcPr>
          <w:p w14:paraId="1BE10168" w14:textId="77777777" w:rsidR="00663039" w:rsidRPr="00984606" w:rsidRDefault="00663039">
            <w:pPr>
              <w:rPr>
                <w:b/>
              </w:rPr>
            </w:pPr>
          </w:p>
        </w:tc>
        <w:tc>
          <w:tcPr>
            <w:tcW w:w="3528" w:type="dxa"/>
          </w:tcPr>
          <w:p w14:paraId="21FFAA4E" w14:textId="77777777" w:rsidR="00663039" w:rsidRDefault="00663039" w:rsidP="003A3264">
            <w:pPr>
              <w:rPr>
                <w:rFonts w:cs="Arial"/>
                <w:b/>
                <w:sz w:val="17"/>
                <w:szCs w:val="17"/>
              </w:rPr>
            </w:pPr>
            <w:r>
              <w:rPr>
                <w:rFonts w:cs="Arial"/>
                <w:b/>
                <w:sz w:val="17"/>
                <w:szCs w:val="17"/>
              </w:rPr>
              <w:t>Rules (laws, regulations, policies, strategies, plans, designs, standards)</w:t>
            </w:r>
          </w:p>
          <w:p w14:paraId="68353CAA" w14:textId="77777777" w:rsidR="00663039" w:rsidRDefault="00663039" w:rsidP="003A3264">
            <w:pPr>
              <w:rPr>
                <w:rFonts w:cs="Arial"/>
                <w:sz w:val="17"/>
                <w:szCs w:val="17"/>
              </w:rPr>
            </w:pPr>
            <w:r>
              <w:rPr>
                <w:rFonts w:cs="Arial"/>
                <w:color w:val="000000"/>
                <w:sz w:val="17"/>
                <w:szCs w:val="17"/>
              </w:rPr>
              <w:t>A rule</w:t>
            </w:r>
          </w:p>
        </w:tc>
        <w:tc>
          <w:tcPr>
            <w:tcW w:w="3528" w:type="dxa"/>
          </w:tcPr>
          <w:p w14:paraId="5D6526CA" w14:textId="77777777" w:rsidR="00663039" w:rsidRDefault="00663039" w:rsidP="003A3264">
            <w:pPr>
              <w:rPr>
                <w:rFonts w:cs="Arial"/>
                <w:color w:val="000000"/>
                <w:sz w:val="17"/>
                <w:szCs w:val="17"/>
              </w:rPr>
            </w:pPr>
            <w:r>
              <w:rPr>
                <w:rFonts w:cs="Arial"/>
                <w:color w:val="000000"/>
                <w:sz w:val="17"/>
                <w:szCs w:val="17"/>
              </w:rPr>
              <w:t>This output type is used to govern</w:t>
            </w:r>
          </w:p>
        </w:tc>
      </w:tr>
      <w:tr w:rsidR="00663039" w:rsidRPr="00984606" w14:paraId="2B5CD493" w14:textId="77777777" w:rsidTr="003A3264">
        <w:trPr>
          <w:trHeight w:val="24"/>
        </w:trPr>
        <w:tc>
          <w:tcPr>
            <w:tcW w:w="2518" w:type="dxa"/>
            <w:vMerge/>
          </w:tcPr>
          <w:p w14:paraId="3D1D0682" w14:textId="77777777" w:rsidR="00663039" w:rsidRPr="00984606" w:rsidRDefault="00663039">
            <w:pPr>
              <w:rPr>
                <w:b/>
              </w:rPr>
            </w:pPr>
          </w:p>
        </w:tc>
        <w:tc>
          <w:tcPr>
            <w:tcW w:w="3528" w:type="dxa"/>
          </w:tcPr>
          <w:p w14:paraId="1D8F750E" w14:textId="77777777" w:rsidR="00663039" w:rsidRDefault="00663039" w:rsidP="003A3264">
            <w:pPr>
              <w:rPr>
                <w:rFonts w:cs="Arial"/>
                <w:b/>
                <w:sz w:val="17"/>
                <w:szCs w:val="17"/>
              </w:rPr>
            </w:pPr>
            <w:r>
              <w:rPr>
                <w:rFonts w:cs="Arial"/>
                <w:b/>
                <w:sz w:val="17"/>
                <w:szCs w:val="17"/>
              </w:rPr>
              <w:t>Implemented Changes</w:t>
            </w:r>
          </w:p>
          <w:p w14:paraId="238A6D09" w14:textId="77777777" w:rsidR="00663039" w:rsidRDefault="00663039" w:rsidP="003A3264">
            <w:pPr>
              <w:rPr>
                <w:rFonts w:cs="Arial"/>
                <w:color w:val="000000"/>
                <w:sz w:val="17"/>
                <w:szCs w:val="17"/>
              </w:rPr>
            </w:pPr>
            <w:r>
              <w:rPr>
                <w:rFonts w:cs="Arial"/>
                <w:color w:val="000000"/>
                <w:sz w:val="17"/>
                <w:szCs w:val="17"/>
              </w:rPr>
              <w:t>An implemented change</w:t>
            </w:r>
          </w:p>
          <w:p w14:paraId="1085A8AC" w14:textId="77777777" w:rsidR="00663039" w:rsidRDefault="00663039" w:rsidP="003A3264">
            <w:pPr>
              <w:rPr>
                <w:rFonts w:cs="Arial"/>
                <w:i/>
                <w:sz w:val="17"/>
                <w:szCs w:val="17"/>
              </w:rPr>
            </w:pPr>
            <w:r>
              <w:rPr>
                <w:rFonts w:cs="Arial"/>
                <w:i/>
                <w:color w:val="000000"/>
                <w:sz w:val="17"/>
                <w:szCs w:val="17"/>
              </w:rPr>
              <w:t>...</w:t>
            </w:r>
            <w:r>
              <w:rPr>
                <w:rFonts w:cs="Arial"/>
                <w:i/>
                <w:color w:val="0000FF"/>
                <w:sz w:val="17"/>
                <w:szCs w:val="17"/>
              </w:rPr>
              <w:t xml:space="preserve"> </w:t>
            </w:r>
            <w:r>
              <w:rPr>
                <w:rFonts w:cs="Arial"/>
                <w:i/>
                <w:iCs/>
                <w:sz w:val="17"/>
                <w:szCs w:val="17"/>
              </w:rPr>
              <w:t>may also be called a project</w:t>
            </w:r>
          </w:p>
        </w:tc>
        <w:tc>
          <w:tcPr>
            <w:tcW w:w="3528" w:type="dxa"/>
          </w:tcPr>
          <w:p w14:paraId="72A47D03" w14:textId="77777777" w:rsidR="00663039" w:rsidRDefault="00663039" w:rsidP="003A3264">
            <w:pPr>
              <w:rPr>
                <w:rFonts w:cs="Arial"/>
                <w:color w:val="000000"/>
                <w:sz w:val="17"/>
                <w:szCs w:val="17"/>
              </w:rPr>
            </w:pPr>
            <w:r>
              <w:rPr>
                <w:rFonts w:cs="Arial"/>
                <w:color w:val="000000"/>
                <w:sz w:val="17"/>
                <w:szCs w:val="17"/>
              </w:rPr>
              <w:t>This output is used to establish a different operation of the organization</w:t>
            </w:r>
          </w:p>
        </w:tc>
      </w:tr>
    </w:tbl>
    <w:p w14:paraId="2353E83E" w14:textId="40FBEA64" w:rsidR="006C699B" w:rsidRPr="00984606" w:rsidRDefault="006C699B"/>
    <w:sectPr w:rsidR="006C699B" w:rsidRPr="00984606" w:rsidSect="004B73F0">
      <w:headerReference w:type="default" r:id="rId11"/>
      <w:footerReference w:type="default" r:id="rId12"/>
      <w:pgSz w:w="12240" w:h="15840"/>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im Amsden" w:date="2012-02-26T20:11:00Z" w:initials="jra">
    <w:p w14:paraId="0C7F2BBD" w14:textId="77777777" w:rsidR="007450D3" w:rsidRDefault="007450D3">
      <w:pPr>
        <w:pStyle w:val="CommentText"/>
      </w:pPr>
      <w:r>
        <w:rPr>
          <w:rStyle w:val="CommentReference"/>
        </w:rPr>
        <w:annotationRef/>
      </w:r>
      <w:r>
        <w:t xml:space="preserve">The current </w:t>
      </w:r>
      <w:proofErr w:type="spellStart"/>
      <w:r>
        <w:t>metamodel</w:t>
      </w:r>
      <w:proofErr w:type="spellEnd"/>
      <w:r>
        <w:t xml:space="preserve"> is only one. A program can administer many services, but a service is only administered by one program.</w:t>
      </w:r>
    </w:p>
  </w:comment>
  <w:comment w:id="13" w:author="Jim Amsden" w:date="2012-02-26T20:15:00Z" w:initials="jra">
    <w:p w14:paraId="05BDB15A" w14:textId="77777777" w:rsidR="007450D3" w:rsidRDefault="007450D3">
      <w:pPr>
        <w:pStyle w:val="CommentText"/>
      </w:pPr>
      <w:r>
        <w:rPr>
          <w:rStyle w:val="CommentReference"/>
        </w:rPr>
        <w:annotationRef/>
      </w:r>
      <w:r>
        <w:t>From the standpoint of instance models, these could be the intended lifespan of the service?</w:t>
      </w:r>
    </w:p>
  </w:comment>
  <w:comment w:id="20" w:author="Jim Amsden" w:date="2012-02-26T20:20:00Z" w:initials="jra">
    <w:p w14:paraId="59498C4E" w14:textId="77777777" w:rsidR="007450D3" w:rsidRDefault="007450D3">
      <w:pPr>
        <w:pStyle w:val="CommentText"/>
      </w:pPr>
      <w:r>
        <w:rPr>
          <w:rStyle w:val="CommentReference"/>
        </w:rPr>
        <w:annotationRef/>
      </w:r>
      <w:r>
        <w:t>You’re describing generalization, not containment. The term Sub- generally implies decomposition, not specialization. Will this be confusing?</w:t>
      </w:r>
    </w:p>
  </w:comment>
  <w:comment w:id="30" w:author="Jim Amsden" w:date="2012-02-26T20:24:00Z" w:initials="jra">
    <w:p w14:paraId="75987888" w14:textId="77777777" w:rsidR="007450D3" w:rsidRDefault="007450D3">
      <w:pPr>
        <w:pStyle w:val="CommentText"/>
      </w:pPr>
      <w:r>
        <w:rPr>
          <w:rStyle w:val="CommentReference"/>
        </w:rPr>
        <w:annotationRef/>
      </w:r>
      <w:r>
        <w:t xml:space="preserve">This is currently just text in the </w:t>
      </w:r>
      <w:proofErr w:type="spellStart"/>
      <w:r>
        <w:t>metamodel</w:t>
      </w:r>
      <w:proofErr w:type="spellEnd"/>
      <w:r>
        <w:t xml:space="preserve"> – should it be Target Group?</w:t>
      </w:r>
    </w:p>
  </w:comment>
  <w:comment w:id="31" w:author="Jim Amsden" w:date="2012-02-26T20:26:00Z" w:initials="jra">
    <w:p w14:paraId="7554DE55" w14:textId="77777777" w:rsidR="007450D3" w:rsidRDefault="007450D3">
      <w:pPr>
        <w:pStyle w:val="CommentText"/>
      </w:pPr>
      <w:r>
        <w:rPr>
          <w:rStyle w:val="CommentReference"/>
        </w:rPr>
        <w:annotationRef/>
      </w:r>
      <w:r>
        <w:t xml:space="preserve">Not part of the </w:t>
      </w:r>
      <w:proofErr w:type="spellStart"/>
      <w:r>
        <w:t>metamodel</w:t>
      </w:r>
      <w:proofErr w:type="spellEnd"/>
      <w:r>
        <w:t>?</w:t>
      </w:r>
    </w:p>
  </w:comment>
  <w:comment w:id="32" w:author="Jim Amsden" w:date="2012-02-26T20:26:00Z" w:initials="jra">
    <w:p w14:paraId="53E2567E" w14:textId="77777777" w:rsidR="007450D3" w:rsidRDefault="007450D3">
      <w:pPr>
        <w:pStyle w:val="CommentText"/>
      </w:pPr>
      <w:r>
        <w:rPr>
          <w:rStyle w:val="CommentReference"/>
        </w:rPr>
        <w:annotationRef/>
      </w:r>
      <w:r>
        <w:t>Covered by integration with BMM</w:t>
      </w:r>
    </w:p>
  </w:comment>
  <w:comment w:id="35" w:author="Jim Amsden" w:date="2012-02-26T20:30:00Z" w:initials="jra">
    <w:p w14:paraId="28976771" w14:textId="0BECAD40" w:rsidR="007450D3" w:rsidRDefault="007450D3">
      <w:pPr>
        <w:pStyle w:val="CommentText"/>
      </w:pPr>
      <w:r>
        <w:rPr>
          <w:rStyle w:val="CommentReference"/>
        </w:rPr>
        <w:annotationRef/>
      </w:r>
      <w:r>
        <w:t>In hindsight, Outcome might be a special kind of Objective – quantifying a Goal with a specific value describing a change in state of target group need.</w:t>
      </w:r>
    </w:p>
  </w:comment>
  <w:comment w:id="36" w:author="Jim Amsden" w:date="2012-02-26T20:31:00Z" w:initials="jra">
    <w:p w14:paraId="302CB7D1" w14:textId="39860E79" w:rsidR="007450D3" w:rsidRDefault="007450D3">
      <w:pPr>
        <w:pStyle w:val="CommentText"/>
      </w:pPr>
      <w:r>
        <w:rPr>
          <w:rStyle w:val="CommentReference"/>
        </w:rPr>
        <w:annotationRef/>
      </w:r>
      <w:r>
        <w:t>What about the Program which has a direct relationship (mandate) to Outcomes?</w:t>
      </w:r>
    </w:p>
  </w:comment>
  <w:comment w:id="37" w:author="Jim Amsden" w:date="2012-02-26T20:29:00Z" w:initials="jra">
    <w:p w14:paraId="3DB8BD29" w14:textId="6D3BC23C" w:rsidR="007450D3" w:rsidRDefault="007450D3">
      <w:pPr>
        <w:pStyle w:val="CommentText"/>
      </w:pPr>
      <w:r>
        <w:rPr>
          <w:rStyle w:val="CommentReference"/>
        </w:rPr>
        <w:annotationRef/>
      </w:r>
      <w:r>
        <w:t>Blank in the reference model, but shouldn’t descriptions be included here for users of the model?</w:t>
      </w:r>
    </w:p>
  </w:comment>
  <w:comment w:id="44" w:author="Jim Amsden" w:date="2012-02-26T20:33:00Z" w:initials="jra">
    <w:p w14:paraId="66E61338" w14:textId="3A42A737" w:rsidR="007450D3" w:rsidRDefault="007450D3">
      <w:pPr>
        <w:pStyle w:val="CommentText"/>
      </w:pPr>
      <w:r>
        <w:rPr>
          <w:rStyle w:val="CommentReference"/>
        </w:rPr>
        <w:annotationRef/>
      </w:r>
      <w:r>
        <w:t xml:space="preserve">Membership in a target group is not defined in the </w:t>
      </w:r>
      <w:proofErr w:type="spellStart"/>
      <w:r>
        <w:t>metamodel</w:t>
      </w:r>
      <w:proofErr w:type="spellEnd"/>
      <w:r>
        <w:t xml:space="preserve"> – neither is membership in an Organization Unit.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0EE42" w14:textId="77777777" w:rsidR="007450D3" w:rsidRDefault="007450D3" w:rsidP="004B73F0">
      <w:r>
        <w:separator/>
      </w:r>
    </w:p>
  </w:endnote>
  <w:endnote w:type="continuationSeparator" w:id="0">
    <w:p w14:paraId="7E706B42" w14:textId="77777777" w:rsidR="007450D3" w:rsidRDefault="007450D3" w:rsidP="004B7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altName w:val="Cambria"/>
    <w:charset w:val="00"/>
    <w:family w:val="auto"/>
    <w:pitch w:val="variable"/>
    <w:sig w:usb0="8000002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4EAA1" w14:textId="77777777" w:rsidR="007450D3" w:rsidRPr="004B73F0" w:rsidRDefault="007450D3" w:rsidP="004B73F0">
    <w:pPr>
      <w:pStyle w:val="Footer"/>
      <w:jc w:val="center"/>
      <w:rPr>
        <w:b/>
        <w:sz w:val="16"/>
        <w:szCs w:val="16"/>
      </w:rPr>
    </w:pPr>
    <w:r w:rsidRPr="004B73F0">
      <w:rPr>
        <w:b/>
        <w:sz w:val="16"/>
        <w:szCs w:val="16"/>
      </w:rPr>
      <w:t>Reference Model Working Group</w:t>
    </w:r>
    <w:r w:rsidRPr="004B73F0">
      <w:rPr>
        <w:b/>
        <w:sz w:val="16"/>
        <w:szCs w:val="16"/>
      </w:rPr>
      <w:tab/>
    </w:r>
    <w:sdt>
      <w:sdtPr>
        <w:rPr>
          <w:b/>
          <w:sz w:val="16"/>
          <w:szCs w:val="16"/>
        </w:rPr>
        <w:id w:val="17206646"/>
        <w:docPartObj>
          <w:docPartGallery w:val="Page Numbers (Bottom of Page)"/>
          <w:docPartUnique/>
        </w:docPartObj>
      </w:sdtPr>
      <w:sdtContent>
        <w:r w:rsidRPr="004B73F0">
          <w:rPr>
            <w:b/>
            <w:sz w:val="16"/>
            <w:szCs w:val="16"/>
          </w:rPr>
          <w:fldChar w:fldCharType="begin"/>
        </w:r>
        <w:r w:rsidRPr="004B73F0">
          <w:rPr>
            <w:b/>
            <w:sz w:val="16"/>
            <w:szCs w:val="16"/>
          </w:rPr>
          <w:instrText xml:space="preserve"> PAGE   \* MERGEFORMAT </w:instrText>
        </w:r>
        <w:r w:rsidRPr="004B73F0">
          <w:rPr>
            <w:b/>
            <w:sz w:val="16"/>
            <w:szCs w:val="16"/>
          </w:rPr>
          <w:fldChar w:fldCharType="separate"/>
        </w:r>
        <w:r w:rsidR="00C859F8">
          <w:rPr>
            <w:b/>
            <w:noProof/>
            <w:sz w:val="16"/>
            <w:szCs w:val="16"/>
          </w:rPr>
          <w:t>7</w:t>
        </w:r>
        <w:r w:rsidRPr="004B73F0">
          <w:rPr>
            <w:b/>
            <w:sz w:val="16"/>
            <w:szCs w:val="16"/>
          </w:rPr>
          <w:fldChar w:fldCharType="end"/>
        </w:r>
      </w:sdtContent>
    </w:sdt>
    <w:r w:rsidRPr="004B73F0">
      <w:rPr>
        <w:b/>
        <w:sz w:val="16"/>
        <w:szCs w:val="16"/>
      </w:rPr>
      <w:tab/>
    </w:r>
    <w:r>
      <w:rPr>
        <w:b/>
        <w:sz w:val="16"/>
        <w:szCs w:val="16"/>
      </w:rPr>
      <w:t>December 19</w:t>
    </w:r>
    <w:r w:rsidRPr="004B73F0">
      <w:rPr>
        <w:b/>
        <w:sz w:val="16"/>
        <w:szCs w:val="16"/>
      </w:rPr>
      <w:t>, 2010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33B9A" w14:textId="77777777" w:rsidR="007450D3" w:rsidRDefault="007450D3" w:rsidP="004B73F0">
      <w:r>
        <w:separator/>
      </w:r>
    </w:p>
  </w:footnote>
  <w:footnote w:type="continuationSeparator" w:id="0">
    <w:p w14:paraId="40E3A00E" w14:textId="77777777" w:rsidR="007450D3" w:rsidRDefault="007450D3" w:rsidP="004B73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4E15F" w14:textId="77777777" w:rsidR="007450D3" w:rsidRDefault="007450D3">
    <w:pPr>
      <w:pStyle w:val="Header"/>
    </w:pPr>
    <w:r>
      <w:rPr>
        <w:noProof/>
        <w:lang w:val="en-US"/>
      </w:rPr>
      <w:drawing>
        <wp:anchor distT="0" distB="0" distL="114300" distR="114300" simplePos="0" relativeHeight="251658240" behindDoc="0" locked="0" layoutInCell="1" allowOverlap="1" wp14:anchorId="7DDD1C2C" wp14:editId="268EC47D">
          <wp:simplePos x="0" y="0"/>
          <wp:positionH relativeFrom="column">
            <wp:posOffset>-176530</wp:posOffset>
          </wp:positionH>
          <wp:positionV relativeFrom="paragraph">
            <wp:posOffset>-228600</wp:posOffset>
          </wp:positionV>
          <wp:extent cx="590550" cy="600075"/>
          <wp:effectExtent l="19050" t="0" r="0" b="0"/>
          <wp:wrapNone/>
          <wp:docPr id="1" name="Picture 0" descr="MR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M Logo.jpg"/>
                  <pic:cNvPicPr/>
                </pic:nvPicPr>
                <pic:blipFill>
                  <a:blip r:embed="rId1"/>
                  <a:stretch>
                    <a:fillRect/>
                  </a:stretch>
                </pic:blipFill>
                <pic:spPr>
                  <a:xfrm>
                    <a:off x="0" y="0"/>
                    <a:ext cx="590550" cy="600075"/>
                  </a:xfrm>
                  <a:prstGeom prst="rect">
                    <a:avLst/>
                  </a:prstGeom>
                </pic:spPr>
              </pic:pic>
            </a:graphicData>
          </a:graphic>
        </wp:anchor>
      </w:drawing>
    </w:r>
    <w:r>
      <w:tab/>
    </w:r>
    <w:r>
      <w:tab/>
      <w:t>MRMv2</w:t>
    </w:r>
  </w:p>
  <w:p w14:paraId="4C06EEB3" w14:textId="77777777" w:rsidR="007450D3" w:rsidRPr="004B73F0" w:rsidRDefault="007450D3">
    <w:pPr>
      <w:pStyle w:val="Header"/>
      <w:rPr>
        <w:b/>
      </w:rPr>
    </w:pPr>
    <w:r w:rsidRPr="004B73F0">
      <w:rPr>
        <w:b/>
      </w:rPr>
      <w:tab/>
    </w:r>
    <w:r w:rsidRPr="004B73F0">
      <w:rPr>
        <w:b/>
      </w:rPr>
      <w:tab/>
      <w:t xml:space="preserve">Reference Model </w:t>
    </w:r>
    <w:r>
      <w:rPr>
        <w:b/>
      </w:rPr>
      <w:t xml:space="preserve">– </w:t>
    </w:r>
    <w:r w:rsidRPr="004B73F0">
      <w:rPr>
        <w:b/>
      </w:rPr>
      <w:t>Quick Reference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9pt;height:8.9pt" o:bullet="t">
        <v:imagedata r:id="rId1" o:title="BD15135_"/>
      </v:shape>
    </w:pict>
  </w:numPicBullet>
  <w:abstractNum w:abstractNumId="0">
    <w:nsid w:val="03A172C7"/>
    <w:multiLevelType w:val="singleLevel"/>
    <w:tmpl w:val="56BCEBE4"/>
    <w:lvl w:ilvl="0">
      <w:start w:val="1"/>
      <w:numFmt w:val="bullet"/>
      <w:lvlText w:val=""/>
      <w:lvlJc w:val="left"/>
      <w:pPr>
        <w:tabs>
          <w:tab w:val="num" w:pos="340"/>
        </w:tabs>
        <w:ind w:left="340" w:hanging="340"/>
      </w:pPr>
      <w:rPr>
        <w:rFonts w:ascii="Symbol" w:hAnsi="Symbol" w:hint="default"/>
        <w:color w:val="auto"/>
        <w:sz w:val="22"/>
      </w:rPr>
    </w:lvl>
  </w:abstractNum>
  <w:abstractNum w:abstractNumId="1">
    <w:nsid w:val="0AC30D1C"/>
    <w:multiLevelType w:val="singleLevel"/>
    <w:tmpl w:val="25ACB4FE"/>
    <w:lvl w:ilvl="0">
      <w:start w:val="1"/>
      <w:numFmt w:val="bullet"/>
      <w:lvlText w:val=""/>
      <w:lvlJc w:val="left"/>
      <w:pPr>
        <w:tabs>
          <w:tab w:val="num" w:pos="340"/>
        </w:tabs>
        <w:ind w:left="340" w:hanging="340"/>
      </w:pPr>
      <w:rPr>
        <w:rFonts w:ascii="Symbol" w:hAnsi="Symbol" w:hint="default"/>
        <w:color w:val="auto"/>
        <w:sz w:val="22"/>
      </w:rPr>
    </w:lvl>
  </w:abstractNum>
  <w:abstractNum w:abstractNumId="2">
    <w:nsid w:val="137D51E3"/>
    <w:multiLevelType w:val="singleLevel"/>
    <w:tmpl w:val="A7005D5C"/>
    <w:lvl w:ilvl="0">
      <w:start w:val="1"/>
      <w:numFmt w:val="bullet"/>
      <w:lvlText w:val=""/>
      <w:lvlJc w:val="left"/>
      <w:pPr>
        <w:tabs>
          <w:tab w:val="num" w:pos="340"/>
        </w:tabs>
        <w:ind w:left="340" w:hanging="340"/>
      </w:pPr>
      <w:rPr>
        <w:rFonts w:ascii="Symbol" w:hAnsi="Symbol" w:hint="default"/>
        <w:color w:val="auto"/>
        <w:sz w:val="22"/>
      </w:rPr>
    </w:lvl>
  </w:abstractNum>
  <w:abstractNum w:abstractNumId="3">
    <w:nsid w:val="18C024C2"/>
    <w:multiLevelType w:val="singleLevel"/>
    <w:tmpl w:val="E4784B0A"/>
    <w:lvl w:ilvl="0">
      <w:start w:val="1"/>
      <w:numFmt w:val="bullet"/>
      <w:lvlText w:val=""/>
      <w:lvlJc w:val="left"/>
      <w:pPr>
        <w:tabs>
          <w:tab w:val="num" w:pos="340"/>
        </w:tabs>
        <w:ind w:left="340" w:hanging="340"/>
      </w:pPr>
      <w:rPr>
        <w:rFonts w:ascii="Symbol" w:hAnsi="Symbol" w:hint="default"/>
        <w:color w:val="auto"/>
        <w:sz w:val="22"/>
      </w:rPr>
    </w:lvl>
  </w:abstractNum>
  <w:abstractNum w:abstractNumId="4">
    <w:nsid w:val="231B69C5"/>
    <w:multiLevelType w:val="singleLevel"/>
    <w:tmpl w:val="4BE048AC"/>
    <w:lvl w:ilvl="0">
      <w:start w:val="1"/>
      <w:numFmt w:val="bullet"/>
      <w:lvlText w:val=""/>
      <w:lvlJc w:val="left"/>
      <w:pPr>
        <w:tabs>
          <w:tab w:val="num" w:pos="340"/>
        </w:tabs>
        <w:ind w:left="340" w:hanging="340"/>
      </w:pPr>
      <w:rPr>
        <w:rFonts w:ascii="Symbol" w:hAnsi="Symbol" w:hint="default"/>
        <w:color w:val="auto"/>
        <w:sz w:val="22"/>
      </w:rPr>
    </w:lvl>
  </w:abstractNum>
  <w:abstractNum w:abstractNumId="5">
    <w:nsid w:val="2C502D26"/>
    <w:multiLevelType w:val="singleLevel"/>
    <w:tmpl w:val="00669E5A"/>
    <w:lvl w:ilvl="0">
      <w:start w:val="1"/>
      <w:numFmt w:val="bullet"/>
      <w:lvlText w:val=""/>
      <w:lvlJc w:val="left"/>
      <w:pPr>
        <w:tabs>
          <w:tab w:val="num" w:pos="340"/>
        </w:tabs>
        <w:ind w:left="340" w:hanging="340"/>
      </w:pPr>
      <w:rPr>
        <w:rFonts w:ascii="Symbol" w:hAnsi="Symbol" w:hint="default"/>
        <w:color w:val="auto"/>
        <w:sz w:val="22"/>
      </w:rPr>
    </w:lvl>
  </w:abstractNum>
  <w:abstractNum w:abstractNumId="6">
    <w:nsid w:val="2CC36F69"/>
    <w:multiLevelType w:val="multilevel"/>
    <w:tmpl w:val="CE38D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18333BA"/>
    <w:multiLevelType w:val="singleLevel"/>
    <w:tmpl w:val="832E2546"/>
    <w:lvl w:ilvl="0">
      <w:start w:val="1"/>
      <w:numFmt w:val="bullet"/>
      <w:lvlText w:val=""/>
      <w:lvlJc w:val="left"/>
      <w:pPr>
        <w:tabs>
          <w:tab w:val="num" w:pos="340"/>
        </w:tabs>
        <w:ind w:left="340" w:hanging="340"/>
      </w:pPr>
      <w:rPr>
        <w:rFonts w:ascii="Symbol" w:hAnsi="Symbol" w:hint="default"/>
        <w:color w:val="auto"/>
        <w:sz w:val="22"/>
      </w:rPr>
    </w:lvl>
  </w:abstractNum>
  <w:abstractNum w:abstractNumId="8">
    <w:nsid w:val="4CB90D03"/>
    <w:multiLevelType w:val="singleLevel"/>
    <w:tmpl w:val="D4F0BCDA"/>
    <w:lvl w:ilvl="0">
      <w:start w:val="1"/>
      <w:numFmt w:val="bullet"/>
      <w:lvlText w:val=""/>
      <w:lvlJc w:val="left"/>
      <w:pPr>
        <w:tabs>
          <w:tab w:val="num" w:pos="340"/>
        </w:tabs>
        <w:ind w:left="340" w:hanging="340"/>
      </w:pPr>
      <w:rPr>
        <w:rFonts w:ascii="Symbol" w:hAnsi="Symbol" w:hint="default"/>
        <w:color w:val="auto"/>
        <w:sz w:val="22"/>
      </w:rPr>
    </w:lvl>
  </w:abstractNum>
  <w:abstractNum w:abstractNumId="9">
    <w:nsid w:val="4DBC5978"/>
    <w:multiLevelType w:val="singleLevel"/>
    <w:tmpl w:val="4CDA996E"/>
    <w:lvl w:ilvl="0">
      <w:start w:val="1"/>
      <w:numFmt w:val="bullet"/>
      <w:lvlText w:val=""/>
      <w:lvlJc w:val="left"/>
      <w:pPr>
        <w:tabs>
          <w:tab w:val="num" w:pos="340"/>
        </w:tabs>
        <w:ind w:left="340" w:hanging="340"/>
      </w:pPr>
      <w:rPr>
        <w:rFonts w:ascii="Symbol" w:hAnsi="Symbol" w:hint="default"/>
        <w:color w:val="auto"/>
        <w:sz w:val="22"/>
      </w:rPr>
    </w:lvl>
  </w:abstractNum>
  <w:abstractNum w:abstractNumId="10">
    <w:nsid w:val="4EC06547"/>
    <w:multiLevelType w:val="singleLevel"/>
    <w:tmpl w:val="E0EC6A32"/>
    <w:lvl w:ilvl="0">
      <w:start w:val="1"/>
      <w:numFmt w:val="bullet"/>
      <w:lvlText w:val=""/>
      <w:lvlJc w:val="left"/>
      <w:pPr>
        <w:tabs>
          <w:tab w:val="num" w:pos="340"/>
        </w:tabs>
        <w:ind w:left="340" w:hanging="340"/>
      </w:pPr>
      <w:rPr>
        <w:rFonts w:ascii="Symbol" w:hAnsi="Symbol" w:hint="default"/>
        <w:color w:val="auto"/>
        <w:sz w:val="22"/>
      </w:rPr>
    </w:lvl>
  </w:abstractNum>
  <w:abstractNum w:abstractNumId="11">
    <w:nsid w:val="56B51740"/>
    <w:multiLevelType w:val="hybridMultilevel"/>
    <w:tmpl w:val="ED28985A"/>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E077F3E"/>
    <w:multiLevelType w:val="singleLevel"/>
    <w:tmpl w:val="B212E2AE"/>
    <w:lvl w:ilvl="0">
      <w:start w:val="1"/>
      <w:numFmt w:val="bullet"/>
      <w:lvlText w:val=""/>
      <w:lvlJc w:val="left"/>
      <w:pPr>
        <w:tabs>
          <w:tab w:val="num" w:pos="340"/>
        </w:tabs>
        <w:ind w:left="340" w:hanging="340"/>
      </w:pPr>
      <w:rPr>
        <w:rFonts w:ascii="Symbol" w:hAnsi="Symbol" w:hint="default"/>
        <w:color w:val="auto"/>
        <w:sz w:val="22"/>
      </w:rPr>
    </w:lvl>
  </w:abstractNum>
  <w:abstractNum w:abstractNumId="13">
    <w:nsid w:val="79D35BE4"/>
    <w:multiLevelType w:val="hybridMultilevel"/>
    <w:tmpl w:val="3A760A86"/>
    <w:lvl w:ilvl="0" w:tplc="1CDC9E1C">
      <w:numFmt w:val="bullet"/>
      <w:lvlText w:val="•"/>
      <w:lvlJc w:val="left"/>
      <w:pPr>
        <w:ind w:left="720" w:hanging="360"/>
      </w:pPr>
      <w:rPr>
        <w:rFonts w:ascii="Univers 45 Light" w:eastAsia="Times New Roman" w:hAnsi="Univers 45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4"/>
  </w:num>
  <w:num w:numId="5">
    <w:abstractNumId w:val="0"/>
  </w:num>
  <w:num w:numId="6">
    <w:abstractNumId w:val="1"/>
  </w:num>
  <w:num w:numId="7">
    <w:abstractNumId w:val="3"/>
  </w:num>
  <w:num w:numId="8">
    <w:abstractNumId w:val="9"/>
  </w:num>
  <w:num w:numId="9">
    <w:abstractNumId w:val="5"/>
  </w:num>
  <w:num w:numId="10">
    <w:abstractNumId w:val="2"/>
  </w:num>
  <w:num w:numId="11">
    <w:abstractNumId w:val="12"/>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6C699B"/>
    <w:rsid w:val="000020D9"/>
    <w:rsid w:val="00010BA1"/>
    <w:rsid w:val="0001339A"/>
    <w:rsid w:val="00013D95"/>
    <w:rsid w:val="00014E38"/>
    <w:rsid w:val="00017C33"/>
    <w:rsid w:val="00022149"/>
    <w:rsid w:val="0002515C"/>
    <w:rsid w:val="00025D5D"/>
    <w:rsid w:val="00026AE8"/>
    <w:rsid w:val="00027E2E"/>
    <w:rsid w:val="00032278"/>
    <w:rsid w:val="0004138D"/>
    <w:rsid w:val="000440A9"/>
    <w:rsid w:val="00045322"/>
    <w:rsid w:val="00046CCA"/>
    <w:rsid w:val="000479F6"/>
    <w:rsid w:val="00050129"/>
    <w:rsid w:val="0005460B"/>
    <w:rsid w:val="00056950"/>
    <w:rsid w:val="00056FEB"/>
    <w:rsid w:val="00061D28"/>
    <w:rsid w:val="0006307E"/>
    <w:rsid w:val="00064E8A"/>
    <w:rsid w:val="00072FBE"/>
    <w:rsid w:val="00074272"/>
    <w:rsid w:val="0008269A"/>
    <w:rsid w:val="00082B99"/>
    <w:rsid w:val="000834B4"/>
    <w:rsid w:val="00083A63"/>
    <w:rsid w:val="000846FB"/>
    <w:rsid w:val="00090A48"/>
    <w:rsid w:val="000934C8"/>
    <w:rsid w:val="00097845"/>
    <w:rsid w:val="000A43CC"/>
    <w:rsid w:val="000A5736"/>
    <w:rsid w:val="000A625A"/>
    <w:rsid w:val="000A6E67"/>
    <w:rsid w:val="000A6F51"/>
    <w:rsid w:val="000B1E01"/>
    <w:rsid w:val="000B1EDF"/>
    <w:rsid w:val="000C0019"/>
    <w:rsid w:val="000C00C4"/>
    <w:rsid w:val="000C2935"/>
    <w:rsid w:val="000C6486"/>
    <w:rsid w:val="000D2D82"/>
    <w:rsid w:val="000D482A"/>
    <w:rsid w:val="000D5CDB"/>
    <w:rsid w:val="000E198E"/>
    <w:rsid w:val="000E300F"/>
    <w:rsid w:val="000E314C"/>
    <w:rsid w:val="000E6C1D"/>
    <w:rsid w:val="000F7507"/>
    <w:rsid w:val="001001FF"/>
    <w:rsid w:val="001003B8"/>
    <w:rsid w:val="0010062C"/>
    <w:rsid w:val="00101A5E"/>
    <w:rsid w:val="00102C22"/>
    <w:rsid w:val="00105F47"/>
    <w:rsid w:val="00106F7B"/>
    <w:rsid w:val="001078CA"/>
    <w:rsid w:val="00110E75"/>
    <w:rsid w:val="00112381"/>
    <w:rsid w:val="00115083"/>
    <w:rsid w:val="00115F7D"/>
    <w:rsid w:val="001173F4"/>
    <w:rsid w:val="00117794"/>
    <w:rsid w:val="001223A8"/>
    <w:rsid w:val="00123BE2"/>
    <w:rsid w:val="00125229"/>
    <w:rsid w:val="00125CDE"/>
    <w:rsid w:val="00126703"/>
    <w:rsid w:val="001313DB"/>
    <w:rsid w:val="00131C25"/>
    <w:rsid w:val="00134484"/>
    <w:rsid w:val="00134DD5"/>
    <w:rsid w:val="001364AE"/>
    <w:rsid w:val="00140921"/>
    <w:rsid w:val="00141820"/>
    <w:rsid w:val="001421DC"/>
    <w:rsid w:val="00142D79"/>
    <w:rsid w:val="00143394"/>
    <w:rsid w:val="00144233"/>
    <w:rsid w:val="001455EE"/>
    <w:rsid w:val="00153E14"/>
    <w:rsid w:val="001549BF"/>
    <w:rsid w:val="001577EC"/>
    <w:rsid w:val="00163CB8"/>
    <w:rsid w:val="0016665D"/>
    <w:rsid w:val="00173C50"/>
    <w:rsid w:val="001752C9"/>
    <w:rsid w:val="00175649"/>
    <w:rsid w:val="00181773"/>
    <w:rsid w:val="00182156"/>
    <w:rsid w:val="001826F9"/>
    <w:rsid w:val="0018624D"/>
    <w:rsid w:val="00190689"/>
    <w:rsid w:val="0019269C"/>
    <w:rsid w:val="0019489D"/>
    <w:rsid w:val="00194DB7"/>
    <w:rsid w:val="00195727"/>
    <w:rsid w:val="00195E86"/>
    <w:rsid w:val="00195ED7"/>
    <w:rsid w:val="001A0A58"/>
    <w:rsid w:val="001A2721"/>
    <w:rsid w:val="001B010E"/>
    <w:rsid w:val="001B24CA"/>
    <w:rsid w:val="001C082E"/>
    <w:rsid w:val="001C3B39"/>
    <w:rsid w:val="001C5EBE"/>
    <w:rsid w:val="001C6E03"/>
    <w:rsid w:val="001D4C15"/>
    <w:rsid w:val="001D52EA"/>
    <w:rsid w:val="001D5A31"/>
    <w:rsid w:val="001D7800"/>
    <w:rsid w:val="001E4EA9"/>
    <w:rsid w:val="001F3B95"/>
    <w:rsid w:val="001F65FD"/>
    <w:rsid w:val="00200B1E"/>
    <w:rsid w:val="002024B6"/>
    <w:rsid w:val="002030FD"/>
    <w:rsid w:val="002031FE"/>
    <w:rsid w:val="002149E1"/>
    <w:rsid w:val="002153EB"/>
    <w:rsid w:val="00215DEB"/>
    <w:rsid w:val="00217C13"/>
    <w:rsid w:val="002227E6"/>
    <w:rsid w:val="00222CCE"/>
    <w:rsid w:val="00222E72"/>
    <w:rsid w:val="00223D7C"/>
    <w:rsid w:val="00227B75"/>
    <w:rsid w:val="00231C05"/>
    <w:rsid w:val="00234557"/>
    <w:rsid w:val="00240EF1"/>
    <w:rsid w:val="002412B0"/>
    <w:rsid w:val="0024184B"/>
    <w:rsid w:val="002435B7"/>
    <w:rsid w:val="00244898"/>
    <w:rsid w:val="002459F8"/>
    <w:rsid w:val="00245DF0"/>
    <w:rsid w:val="00253B80"/>
    <w:rsid w:val="002551C2"/>
    <w:rsid w:val="002561EA"/>
    <w:rsid w:val="00256884"/>
    <w:rsid w:val="00265307"/>
    <w:rsid w:val="002672CE"/>
    <w:rsid w:val="00276CB4"/>
    <w:rsid w:val="00276DD3"/>
    <w:rsid w:val="002830D5"/>
    <w:rsid w:val="00283182"/>
    <w:rsid w:val="00283F51"/>
    <w:rsid w:val="0028689A"/>
    <w:rsid w:val="00291459"/>
    <w:rsid w:val="0029560F"/>
    <w:rsid w:val="002967FE"/>
    <w:rsid w:val="00297087"/>
    <w:rsid w:val="002A2414"/>
    <w:rsid w:val="002A55C4"/>
    <w:rsid w:val="002B2734"/>
    <w:rsid w:val="002B36B4"/>
    <w:rsid w:val="002B4BCC"/>
    <w:rsid w:val="002B4E9E"/>
    <w:rsid w:val="002C1FD1"/>
    <w:rsid w:val="002C3C05"/>
    <w:rsid w:val="002C40FA"/>
    <w:rsid w:val="002C7904"/>
    <w:rsid w:val="002C7D26"/>
    <w:rsid w:val="002D1B22"/>
    <w:rsid w:val="002D3D4A"/>
    <w:rsid w:val="002D4D56"/>
    <w:rsid w:val="002E6EFA"/>
    <w:rsid w:val="002E7ACC"/>
    <w:rsid w:val="002F06B2"/>
    <w:rsid w:val="002F436F"/>
    <w:rsid w:val="002F5AA1"/>
    <w:rsid w:val="002F6C29"/>
    <w:rsid w:val="0030117B"/>
    <w:rsid w:val="00301E7C"/>
    <w:rsid w:val="003027F0"/>
    <w:rsid w:val="00311ABF"/>
    <w:rsid w:val="00312C90"/>
    <w:rsid w:val="00314B7F"/>
    <w:rsid w:val="00316365"/>
    <w:rsid w:val="00317B0C"/>
    <w:rsid w:val="00322DE2"/>
    <w:rsid w:val="00323270"/>
    <w:rsid w:val="00325BCD"/>
    <w:rsid w:val="00326662"/>
    <w:rsid w:val="0032712B"/>
    <w:rsid w:val="0033042B"/>
    <w:rsid w:val="00330933"/>
    <w:rsid w:val="003321B3"/>
    <w:rsid w:val="003322C0"/>
    <w:rsid w:val="00332FC3"/>
    <w:rsid w:val="0033427E"/>
    <w:rsid w:val="0033746E"/>
    <w:rsid w:val="003413F7"/>
    <w:rsid w:val="00343CDA"/>
    <w:rsid w:val="003470ED"/>
    <w:rsid w:val="00353DD3"/>
    <w:rsid w:val="0035796E"/>
    <w:rsid w:val="00360EB0"/>
    <w:rsid w:val="00361F06"/>
    <w:rsid w:val="0036439B"/>
    <w:rsid w:val="0036635E"/>
    <w:rsid w:val="00372745"/>
    <w:rsid w:val="00372AE3"/>
    <w:rsid w:val="00373F6C"/>
    <w:rsid w:val="003759D4"/>
    <w:rsid w:val="00376933"/>
    <w:rsid w:val="00377D69"/>
    <w:rsid w:val="00380B66"/>
    <w:rsid w:val="003818A9"/>
    <w:rsid w:val="00382ACB"/>
    <w:rsid w:val="00384910"/>
    <w:rsid w:val="0038559A"/>
    <w:rsid w:val="00385E34"/>
    <w:rsid w:val="0038615E"/>
    <w:rsid w:val="00392563"/>
    <w:rsid w:val="00392F36"/>
    <w:rsid w:val="00393A2B"/>
    <w:rsid w:val="003962C8"/>
    <w:rsid w:val="003A17C8"/>
    <w:rsid w:val="003A1E15"/>
    <w:rsid w:val="003A3264"/>
    <w:rsid w:val="003A42E3"/>
    <w:rsid w:val="003A569D"/>
    <w:rsid w:val="003A61ED"/>
    <w:rsid w:val="003B49B2"/>
    <w:rsid w:val="003B7D21"/>
    <w:rsid w:val="003C114E"/>
    <w:rsid w:val="003C1ED7"/>
    <w:rsid w:val="003C2789"/>
    <w:rsid w:val="003C2BFA"/>
    <w:rsid w:val="003C6B2E"/>
    <w:rsid w:val="003D2233"/>
    <w:rsid w:val="003D2E2F"/>
    <w:rsid w:val="003D2FDC"/>
    <w:rsid w:val="003D6906"/>
    <w:rsid w:val="003E1ED8"/>
    <w:rsid w:val="003E2232"/>
    <w:rsid w:val="003E333C"/>
    <w:rsid w:val="003E3BB7"/>
    <w:rsid w:val="003E4B2D"/>
    <w:rsid w:val="003F04A1"/>
    <w:rsid w:val="003F41E8"/>
    <w:rsid w:val="003F70AF"/>
    <w:rsid w:val="003F7FA8"/>
    <w:rsid w:val="004019FA"/>
    <w:rsid w:val="004023CD"/>
    <w:rsid w:val="00403B4C"/>
    <w:rsid w:val="00406055"/>
    <w:rsid w:val="0040625E"/>
    <w:rsid w:val="004101DA"/>
    <w:rsid w:val="00411FA9"/>
    <w:rsid w:val="0041677B"/>
    <w:rsid w:val="00417279"/>
    <w:rsid w:val="00417B20"/>
    <w:rsid w:val="004202B1"/>
    <w:rsid w:val="00420AA9"/>
    <w:rsid w:val="004236D8"/>
    <w:rsid w:val="00424C6A"/>
    <w:rsid w:val="00425061"/>
    <w:rsid w:val="004300FB"/>
    <w:rsid w:val="004321DF"/>
    <w:rsid w:val="00434561"/>
    <w:rsid w:val="00434727"/>
    <w:rsid w:val="00434831"/>
    <w:rsid w:val="0043510C"/>
    <w:rsid w:val="00436044"/>
    <w:rsid w:val="0044072E"/>
    <w:rsid w:val="0044157A"/>
    <w:rsid w:val="004443FF"/>
    <w:rsid w:val="004444D2"/>
    <w:rsid w:val="004457F4"/>
    <w:rsid w:val="00446D7C"/>
    <w:rsid w:val="0044758F"/>
    <w:rsid w:val="004508E4"/>
    <w:rsid w:val="00455688"/>
    <w:rsid w:val="0046035B"/>
    <w:rsid w:val="00461BB7"/>
    <w:rsid w:val="00461E14"/>
    <w:rsid w:val="00466C88"/>
    <w:rsid w:val="00477B1C"/>
    <w:rsid w:val="00483107"/>
    <w:rsid w:val="004912BD"/>
    <w:rsid w:val="0049281A"/>
    <w:rsid w:val="004A00D8"/>
    <w:rsid w:val="004B2FDE"/>
    <w:rsid w:val="004B4BF1"/>
    <w:rsid w:val="004B73F0"/>
    <w:rsid w:val="004D17F0"/>
    <w:rsid w:val="004D2262"/>
    <w:rsid w:val="004D35B2"/>
    <w:rsid w:val="004D445E"/>
    <w:rsid w:val="004D4B86"/>
    <w:rsid w:val="004D7BE6"/>
    <w:rsid w:val="004E0186"/>
    <w:rsid w:val="004E3217"/>
    <w:rsid w:val="004E50B1"/>
    <w:rsid w:val="004E5139"/>
    <w:rsid w:val="004F08E1"/>
    <w:rsid w:val="004F1B03"/>
    <w:rsid w:val="004F3F4F"/>
    <w:rsid w:val="004F626B"/>
    <w:rsid w:val="004F7829"/>
    <w:rsid w:val="00502FED"/>
    <w:rsid w:val="0050318D"/>
    <w:rsid w:val="005036A6"/>
    <w:rsid w:val="005053E7"/>
    <w:rsid w:val="00510ECF"/>
    <w:rsid w:val="005150B4"/>
    <w:rsid w:val="005162E1"/>
    <w:rsid w:val="00521D2B"/>
    <w:rsid w:val="00522BDD"/>
    <w:rsid w:val="005247DF"/>
    <w:rsid w:val="005259EB"/>
    <w:rsid w:val="005261F9"/>
    <w:rsid w:val="00532CCD"/>
    <w:rsid w:val="00533786"/>
    <w:rsid w:val="00536D0E"/>
    <w:rsid w:val="00551486"/>
    <w:rsid w:val="00551DA9"/>
    <w:rsid w:val="00554A6C"/>
    <w:rsid w:val="0056228B"/>
    <w:rsid w:val="005623D3"/>
    <w:rsid w:val="00563682"/>
    <w:rsid w:val="005638B2"/>
    <w:rsid w:val="00563C22"/>
    <w:rsid w:val="00563F1E"/>
    <w:rsid w:val="00566FFF"/>
    <w:rsid w:val="00572DE4"/>
    <w:rsid w:val="00573465"/>
    <w:rsid w:val="00573EF2"/>
    <w:rsid w:val="00575E3D"/>
    <w:rsid w:val="005778C6"/>
    <w:rsid w:val="00580E6B"/>
    <w:rsid w:val="005829ED"/>
    <w:rsid w:val="00591108"/>
    <w:rsid w:val="00596CE6"/>
    <w:rsid w:val="005A064F"/>
    <w:rsid w:val="005A3DFC"/>
    <w:rsid w:val="005A65AC"/>
    <w:rsid w:val="005A6FF2"/>
    <w:rsid w:val="005B0823"/>
    <w:rsid w:val="005B0967"/>
    <w:rsid w:val="005B19FD"/>
    <w:rsid w:val="005B4500"/>
    <w:rsid w:val="005B553F"/>
    <w:rsid w:val="005B5A70"/>
    <w:rsid w:val="005B608D"/>
    <w:rsid w:val="005B6353"/>
    <w:rsid w:val="005C065A"/>
    <w:rsid w:val="005C1E5B"/>
    <w:rsid w:val="005C3A90"/>
    <w:rsid w:val="005C7D51"/>
    <w:rsid w:val="005D0D7F"/>
    <w:rsid w:val="005D1087"/>
    <w:rsid w:val="005D277D"/>
    <w:rsid w:val="005D44CC"/>
    <w:rsid w:val="005D7A81"/>
    <w:rsid w:val="005E2F07"/>
    <w:rsid w:val="005E4A3A"/>
    <w:rsid w:val="005F0100"/>
    <w:rsid w:val="005F29D4"/>
    <w:rsid w:val="005F51A3"/>
    <w:rsid w:val="005F5C8A"/>
    <w:rsid w:val="005F7D91"/>
    <w:rsid w:val="00601963"/>
    <w:rsid w:val="00605EDB"/>
    <w:rsid w:val="00606F30"/>
    <w:rsid w:val="00611ACD"/>
    <w:rsid w:val="00612C06"/>
    <w:rsid w:val="0061498A"/>
    <w:rsid w:val="0061641A"/>
    <w:rsid w:val="00616C26"/>
    <w:rsid w:val="006229E0"/>
    <w:rsid w:val="00623175"/>
    <w:rsid w:val="00623A3B"/>
    <w:rsid w:val="00624AF8"/>
    <w:rsid w:val="006269FB"/>
    <w:rsid w:val="00630C71"/>
    <w:rsid w:val="00631D9E"/>
    <w:rsid w:val="00631FC1"/>
    <w:rsid w:val="0063514A"/>
    <w:rsid w:val="00635ACF"/>
    <w:rsid w:val="00636698"/>
    <w:rsid w:val="0063756D"/>
    <w:rsid w:val="00641677"/>
    <w:rsid w:val="006419CC"/>
    <w:rsid w:val="00641BFC"/>
    <w:rsid w:val="00652A1D"/>
    <w:rsid w:val="00653877"/>
    <w:rsid w:val="006572CD"/>
    <w:rsid w:val="00661898"/>
    <w:rsid w:val="00663039"/>
    <w:rsid w:val="00663C38"/>
    <w:rsid w:val="00665CA9"/>
    <w:rsid w:val="00666434"/>
    <w:rsid w:val="0066749C"/>
    <w:rsid w:val="00667987"/>
    <w:rsid w:val="006746DE"/>
    <w:rsid w:val="00675658"/>
    <w:rsid w:val="00676A0F"/>
    <w:rsid w:val="006809B8"/>
    <w:rsid w:val="00681447"/>
    <w:rsid w:val="00681A6C"/>
    <w:rsid w:val="006856E1"/>
    <w:rsid w:val="00686579"/>
    <w:rsid w:val="00686AE9"/>
    <w:rsid w:val="00687953"/>
    <w:rsid w:val="00687BEA"/>
    <w:rsid w:val="00690270"/>
    <w:rsid w:val="0069214D"/>
    <w:rsid w:val="006923EA"/>
    <w:rsid w:val="00694F04"/>
    <w:rsid w:val="006A0F3B"/>
    <w:rsid w:val="006A3E65"/>
    <w:rsid w:val="006A52CF"/>
    <w:rsid w:val="006A5C81"/>
    <w:rsid w:val="006B36D4"/>
    <w:rsid w:val="006B4AB3"/>
    <w:rsid w:val="006B4DDD"/>
    <w:rsid w:val="006C127A"/>
    <w:rsid w:val="006C5964"/>
    <w:rsid w:val="006C5C73"/>
    <w:rsid w:val="006C699B"/>
    <w:rsid w:val="006D4976"/>
    <w:rsid w:val="006D7F01"/>
    <w:rsid w:val="006E14FA"/>
    <w:rsid w:val="006E3B31"/>
    <w:rsid w:val="006E6682"/>
    <w:rsid w:val="006E6C64"/>
    <w:rsid w:val="006E6D78"/>
    <w:rsid w:val="006E7442"/>
    <w:rsid w:val="006E774B"/>
    <w:rsid w:val="006F0FCE"/>
    <w:rsid w:val="006F242D"/>
    <w:rsid w:val="006F26C0"/>
    <w:rsid w:val="006F3FA1"/>
    <w:rsid w:val="006F494C"/>
    <w:rsid w:val="006F765A"/>
    <w:rsid w:val="00703A4C"/>
    <w:rsid w:val="00707CF5"/>
    <w:rsid w:val="00711597"/>
    <w:rsid w:val="0071181B"/>
    <w:rsid w:val="00714CB0"/>
    <w:rsid w:val="0071591C"/>
    <w:rsid w:val="007213A4"/>
    <w:rsid w:val="00721E43"/>
    <w:rsid w:val="00723AE2"/>
    <w:rsid w:val="00726B97"/>
    <w:rsid w:val="00727477"/>
    <w:rsid w:val="00730C1D"/>
    <w:rsid w:val="00731E5E"/>
    <w:rsid w:val="0074119D"/>
    <w:rsid w:val="00742C29"/>
    <w:rsid w:val="007450D3"/>
    <w:rsid w:val="00745AAB"/>
    <w:rsid w:val="00745C19"/>
    <w:rsid w:val="00747786"/>
    <w:rsid w:val="00751BF2"/>
    <w:rsid w:val="007525D2"/>
    <w:rsid w:val="007541A1"/>
    <w:rsid w:val="007558E5"/>
    <w:rsid w:val="00761093"/>
    <w:rsid w:val="00766361"/>
    <w:rsid w:val="00767EBD"/>
    <w:rsid w:val="0077034A"/>
    <w:rsid w:val="00774F8C"/>
    <w:rsid w:val="007760E8"/>
    <w:rsid w:val="0077633F"/>
    <w:rsid w:val="00777F89"/>
    <w:rsid w:val="00781727"/>
    <w:rsid w:val="0078575F"/>
    <w:rsid w:val="00786043"/>
    <w:rsid w:val="007909F2"/>
    <w:rsid w:val="007936DC"/>
    <w:rsid w:val="007954CF"/>
    <w:rsid w:val="00797A3E"/>
    <w:rsid w:val="007A0ADD"/>
    <w:rsid w:val="007A1190"/>
    <w:rsid w:val="007A5299"/>
    <w:rsid w:val="007A55B2"/>
    <w:rsid w:val="007B0117"/>
    <w:rsid w:val="007B0AFF"/>
    <w:rsid w:val="007B2C57"/>
    <w:rsid w:val="007B3C5C"/>
    <w:rsid w:val="007B4051"/>
    <w:rsid w:val="007B43F2"/>
    <w:rsid w:val="007B55E1"/>
    <w:rsid w:val="007C493B"/>
    <w:rsid w:val="007D3412"/>
    <w:rsid w:val="007D5B30"/>
    <w:rsid w:val="007D5BBC"/>
    <w:rsid w:val="007E1567"/>
    <w:rsid w:val="007E2033"/>
    <w:rsid w:val="007E3DA0"/>
    <w:rsid w:val="007E5848"/>
    <w:rsid w:val="007E5938"/>
    <w:rsid w:val="007E7E64"/>
    <w:rsid w:val="007F7369"/>
    <w:rsid w:val="00801113"/>
    <w:rsid w:val="00802E67"/>
    <w:rsid w:val="008039F9"/>
    <w:rsid w:val="0080542E"/>
    <w:rsid w:val="00810D7C"/>
    <w:rsid w:val="008112E9"/>
    <w:rsid w:val="00811DEA"/>
    <w:rsid w:val="00812EFF"/>
    <w:rsid w:val="00813C0D"/>
    <w:rsid w:val="00815382"/>
    <w:rsid w:val="0081577D"/>
    <w:rsid w:val="00816D44"/>
    <w:rsid w:val="00820147"/>
    <w:rsid w:val="00825444"/>
    <w:rsid w:val="008273E0"/>
    <w:rsid w:val="0083068E"/>
    <w:rsid w:val="00830C3D"/>
    <w:rsid w:val="00832EE4"/>
    <w:rsid w:val="008350A3"/>
    <w:rsid w:val="0084065F"/>
    <w:rsid w:val="00844009"/>
    <w:rsid w:val="00846E04"/>
    <w:rsid w:val="008472DC"/>
    <w:rsid w:val="00847455"/>
    <w:rsid w:val="00852483"/>
    <w:rsid w:val="00852F80"/>
    <w:rsid w:val="008537B7"/>
    <w:rsid w:val="00853C2F"/>
    <w:rsid w:val="00855607"/>
    <w:rsid w:val="00856703"/>
    <w:rsid w:val="00857355"/>
    <w:rsid w:val="00864847"/>
    <w:rsid w:val="00867358"/>
    <w:rsid w:val="008701E1"/>
    <w:rsid w:val="0087320C"/>
    <w:rsid w:val="0087698D"/>
    <w:rsid w:val="00880E1A"/>
    <w:rsid w:val="00880F67"/>
    <w:rsid w:val="008860EE"/>
    <w:rsid w:val="00887FE0"/>
    <w:rsid w:val="008906EF"/>
    <w:rsid w:val="00890BC4"/>
    <w:rsid w:val="00892613"/>
    <w:rsid w:val="00897032"/>
    <w:rsid w:val="008A01F4"/>
    <w:rsid w:val="008A12B8"/>
    <w:rsid w:val="008A2585"/>
    <w:rsid w:val="008A3006"/>
    <w:rsid w:val="008A36A2"/>
    <w:rsid w:val="008A376B"/>
    <w:rsid w:val="008A51E3"/>
    <w:rsid w:val="008A5B46"/>
    <w:rsid w:val="008A5D76"/>
    <w:rsid w:val="008A6434"/>
    <w:rsid w:val="008B0637"/>
    <w:rsid w:val="008B0988"/>
    <w:rsid w:val="008B2C28"/>
    <w:rsid w:val="008B64FA"/>
    <w:rsid w:val="008B6D43"/>
    <w:rsid w:val="008C06F1"/>
    <w:rsid w:val="008C179D"/>
    <w:rsid w:val="008C1F0C"/>
    <w:rsid w:val="008C36E5"/>
    <w:rsid w:val="008C5885"/>
    <w:rsid w:val="008C5CF0"/>
    <w:rsid w:val="008D144D"/>
    <w:rsid w:val="008D25C7"/>
    <w:rsid w:val="008D2971"/>
    <w:rsid w:val="008D460E"/>
    <w:rsid w:val="008D790F"/>
    <w:rsid w:val="008E182E"/>
    <w:rsid w:val="008E2CEF"/>
    <w:rsid w:val="008E53C2"/>
    <w:rsid w:val="008F5E13"/>
    <w:rsid w:val="008F677F"/>
    <w:rsid w:val="008F67F6"/>
    <w:rsid w:val="00903108"/>
    <w:rsid w:val="009036C3"/>
    <w:rsid w:val="0090727F"/>
    <w:rsid w:val="00912D95"/>
    <w:rsid w:val="0091355A"/>
    <w:rsid w:val="009151B7"/>
    <w:rsid w:val="00920AB1"/>
    <w:rsid w:val="00923406"/>
    <w:rsid w:val="00926872"/>
    <w:rsid w:val="00927912"/>
    <w:rsid w:val="00931C1D"/>
    <w:rsid w:val="00934D67"/>
    <w:rsid w:val="00935233"/>
    <w:rsid w:val="00937653"/>
    <w:rsid w:val="00940709"/>
    <w:rsid w:val="00940FE6"/>
    <w:rsid w:val="00941001"/>
    <w:rsid w:val="009463CD"/>
    <w:rsid w:val="009466C6"/>
    <w:rsid w:val="00950B16"/>
    <w:rsid w:val="00952768"/>
    <w:rsid w:val="00952769"/>
    <w:rsid w:val="00953443"/>
    <w:rsid w:val="00953F4F"/>
    <w:rsid w:val="0095558C"/>
    <w:rsid w:val="00960267"/>
    <w:rsid w:val="009607EF"/>
    <w:rsid w:val="00962B00"/>
    <w:rsid w:val="00963E7D"/>
    <w:rsid w:val="00964651"/>
    <w:rsid w:val="009646F3"/>
    <w:rsid w:val="009648AD"/>
    <w:rsid w:val="00964974"/>
    <w:rsid w:val="0096625B"/>
    <w:rsid w:val="009701B5"/>
    <w:rsid w:val="00973344"/>
    <w:rsid w:val="00973510"/>
    <w:rsid w:val="00973AE1"/>
    <w:rsid w:val="00974440"/>
    <w:rsid w:val="00976B42"/>
    <w:rsid w:val="0098207F"/>
    <w:rsid w:val="00982E7D"/>
    <w:rsid w:val="00983B50"/>
    <w:rsid w:val="00984606"/>
    <w:rsid w:val="009873B5"/>
    <w:rsid w:val="00994389"/>
    <w:rsid w:val="00995BB4"/>
    <w:rsid w:val="00995D7E"/>
    <w:rsid w:val="0099621A"/>
    <w:rsid w:val="009A0101"/>
    <w:rsid w:val="009A1836"/>
    <w:rsid w:val="009A661A"/>
    <w:rsid w:val="009B1A8E"/>
    <w:rsid w:val="009B2016"/>
    <w:rsid w:val="009B2814"/>
    <w:rsid w:val="009B45E4"/>
    <w:rsid w:val="009B49EC"/>
    <w:rsid w:val="009B6FBF"/>
    <w:rsid w:val="009C1D14"/>
    <w:rsid w:val="009C775C"/>
    <w:rsid w:val="009D078C"/>
    <w:rsid w:val="009D1529"/>
    <w:rsid w:val="009D2D23"/>
    <w:rsid w:val="009D3EB0"/>
    <w:rsid w:val="009E0405"/>
    <w:rsid w:val="009E1976"/>
    <w:rsid w:val="009E4947"/>
    <w:rsid w:val="009E4FCC"/>
    <w:rsid w:val="009E6AEA"/>
    <w:rsid w:val="009F4ABB"/>
    <w:rsid w:val="009F4C5D"/>
    <w:rsid w:val="009F65D6"/>
    <w:rsid w:val="009F68DB"/>
    <w:rsid w:val="00A01DD1"/>
    <w:rsid w:val="00A02C72"/>
    <w:rsid w:val="00A0379C"/>
    <w:rsid w:val="00A05E82"/>
    <w:rsid w:val="00A06C6D"/>
    <w:rsid w:val="00A06E39"/>
    <w:rsid w:val="00A11BA4"/>
    <w:rsid w:val="00A14A09"/>
    <w:rsid w:val="00A22621"/>
    <w:rsid w:val="00A229BB"/>
    <w:rsid w:val="00A2308F"/>
    <w:rsid w:val="00A25362"/>
    <w:rsid w:val="00A27A18"/>
    <w:rsid w:val="00A3019A"/>
    <w:rsid w:val="00A4068C"/>
    <w:rsid w:val="00A40DE0"/>
    <w:rsid w:val="00A438D4"/>
    <w:rsid w:val="00A44C7B"/>
    <w:rsid w:val="00A471EE"/>
    <w:rsid w:val="00A476C5"/>
    <w:rsid w:val="00A51904"/>
    <w:rsid w:val="00A550F4"/>
    <w:rsid w:val="00A5532E"/>
    <w:rsid w:val="00A565BF"/>
    <w:rsid w:val="00A61D11"/>
    <w:rsid w:val="00A62008"/>
    <w:rsid w:val="00A63C47"/>
    <w:rsid w:val="00A66E95"/>
    <w:rsid w:val="00A6791D"/>
    <w:rsid w:val="00A74BC8"/>
    <w:rsid w:val="00A76998"/>
    <w:rsid w:val="00A76E53"/>
    <w:rsid w:val="00A81680"/>
    <w:rsid w:val="00A81899"/>
    <w:rsid w:val="00A82A44"/>
    <w:rsid w:val="00A84761"/>
    <w:rsid w:val="00A86B8B"/>
    <w:rsid w:val="00A90789"/>
    <w:rsid w:val="00A956E5"/>
    <w:rsid w:val="00A976C3"/>
    <w:rsid w:val="00AA0068"/>
    <w:rsid w:val="00AA190B"/>
    <w:rsid w:val="00AA2932"/>
    <w:rsid w:val="00AA405C"/>
    <w:rsid w:val="00AB0F91"/>
    <w:rsid w:val="00AB2038"/>
    <w:rsid w:val="00AB38D2"/>
    <w:rsid w:val="00AB56D3"/>
    <w:rsid w:val="00AC06AA"/>
    <w:rsid w:val="00AC4315"/>
    <w:rsid w:val="00AD59F4"/>
    <w:rsid w:val="00AE36D1"/>
    <w:rsid w:val="00AE3F83"/>
    <w:rsid w:val="00AE4E4D"/>
    <w:rsid w:val="00AE5B7F"/>
    <w:rsid w:val="00AE67F8"/>
    <w:rsid w:val="00AF0C7B"/>
    <w:rsid w:val="00AF147D"/>
    <w:rsid w:val="00AF1E81"/>
    <w:rsid w:val="00AF37D9"/>
    <w:rsid w:val="00AF69B3"/>
    <w:rsid w:val="00B070DB"/>
    <w:rsid w:val="00B0794F"/>
    <w:rsid w:val="00B119EE"/>
    <w:rsid w:val="00B11D13"/>
    <w:rsid w:val="00B169A9"/>
    <w:rsid w:val="00B2117D"/>
    <w:rsid w:val="00B23C40"/>
    <w:rsid w:val="00B24F23"/>
    <w:rsid w:val="00B265CC"/>
    <w:rsid w:val="00B27313"/>
    <w:rsid w:val="00B27923"/>
    <w:rsid w:val="00B31B51"/>
    <w:rsid w:val="00B3230D"/>
    <w:rsid w:val="00B355EF"/>
    <w:rsid w:val="00B37C39"/>
    <w:rsid w:val="00B53533"/>
    <w:rsid w:val="00B544BD"/>
    <w:rsid w:val="00B56B26"/>
    <w:rsid w:val="00B6546D"/>
    <w:rsid w:val="00B724FE"/>
    <w:rsid w:val="00B8067B"/>
    <w:rsid w:val="00B81EDB"/>
    <w:rsid w:val="00B827A4"/>
    <w:rsid w:val="00B8366D"/>
    <w:rsid w:val="00B92921"/>
    <w:rsid w:val="00B93EF3"/>
    <w:rsid w:val="00B945EE"/>
    <w:rsid w:val="00B95204"/>
    <w:rsid w:val="00B957EE"/>
    <w:rsid w:val="00B96391"/>
    <w:rsid w:val="00BA0BC2"/>
    <w:rsid w:val="00BA2B02"/>
    <w:rsid w:val="00BA3A0D"/>
    <w:rsid w:val="00BA3AC9"/>
    <w:rsid w:val="00BB3CC1"/>
    <w:rsid w:val="00BB695E"/>
    <w:rsid w:val="00BB77A2"/>
    <w:rsid w:val="00BC42F7"/>
    <w:rsid w:val="00BC6C64"/>
    <w:rsid w:val="00BD235C"/>
    <w:rsid w:val="00BD307E"/>
    <w:rsid w:val="00BD3621"/>
    <w:rsid w:val="00BD3ED7"/>
    <w:rsid w:val="00BD3F91"/>
    <w:rsid w:val="00BD5421"/>
    <w:rsid w:val="00BD71C0"/>
    <w:rsid w:val="00BE0EAB"/>
    <w:rsid w:val="00BE1CE0"/>
    <w:rsid w:val="00BE41AC"/>
    <w:rsid w:val="00BE74B9"/>
    <w:rsid w:val="00BF681F"/>
    <w:rsid w:val="00BF7F23"/>
    <w:rsid w:val="00C014AC"/>
    <w:rsid w:val="00C01747"/>
    <w:rsid w:val="00C0179D"/>
    <w:rsid w:val="00C01BC7"/>
    <w:rsid w:val="00C05359"/>
    <w:rsid w:val="00C10A81"/>
    <w:rsid w:val="00C10C66"/>
    <w:rsid w:val="00C11857"/>
    <w:rsid w:val="00C1619E"/>
    <w:rsid w:val="00C17271"/>
    <w:rsid w:val="00C23904"/>
    <w:rsid w:val="00C245D7"/>
    <w:rsid w:val="00C247CE"/>
    <w:rsid w:val="00C24B4C"/>
    <w:rsid w:val="00C25AE0"/>
    <w:rsid w:val="00C27F44"/>
    <w:rsid w:val="00C32218"/>
    <w:rsid w:val="00C3502E"/>
    <w:rsid w:val="00C351D3"/>
    <w:rsid w:val="00C37780"/>
    <w:rsid w:val="00C4144A"/>
    <w:rsid w:val="00C417B4"/>
    <w:rsid w:val="00C447D8"/>
    <w:rsid w:val="00C4555E"/>
    <w:rsid w:val="00C6137D"/>
    <w:rsid w:val="00C614C4"/>
    <w:rsid w:val="00C61FF6"/>
    <w:rsid w:val="00C62298"/>
    <w:rsid w:val="00C63F6E"/>
    <w:rsid w:val="00C66742"/>
    <w:rsid w:val="00C71070"/>
    <w:rsid w:val="00C7268E"/>
    <w:rsid w:val="00C7511F"/>
    <w:rsid w:val="00C766F7"/>
    <w:rsid w:val="00C771E9"/>
    <w:rsid w:val="00C80B2C"/>
    <w:rsid w:val="00C82AFB"/>
    <w:rsid w:val="00C83AA5"/>
    <w:rsid w:val="00C844F6"/>
    <w:rsid w:val="00C859F8"/>
    <w:rsid w:val="00C86687"/>
    <w:rsid w:val="00C873CD"/>
    <w:rsid w:val="00C910F5"/>
    <w:rsid w:val="00C92721"/>
    <w:rsid w:val="00C9706D"/>
    <w:rsid w:val="00CA352F"/>
    <w:rsid w:val="00CA4A9C"/>
    <w:rsid w:val="00CA676C"/>
    <w:rsid w:val="00CB1FE6"/>
    <w:rsid w:val="00CB3513"/>
    <w:rsid w:val="00CB51C2"/>
    <w:rsid w:val="00CB5456"/>
    <w:rsid w:val="00CB54E9"/>
    <w:rsid w:val="00CB72F3"/>
    <w:rsid w:val="00CB7348"/>
    <w:rsid w:val="00CB7987"/>
    <w:rsid w:val="00CB7B66"/>
    <w:rsid w:val="00CB7CE1"/>
    <w:rsid w:val="00CC024A"/>
    <w:rsid w:val="00CC6BE7"/>
    <w:rsid w:val="00CC75D6"/>
    <w:rsid w:val="00CC7A5D"/>
    <w:rsid w:val="00CD0461"/>
    <w:rsid w:val="00CD07B8"/>
    <w:rsid w:val="00CD09D1"/>
    <w:rsid w:val="00CD35F9"/>
    <w:rsid w:val="00CD7870"/>
    <w:rsid w:val="00CD7B2A"/>
    <w:rsid w:val="00CE0D24"/>
    <w:rsid w:val="00CE41EF"/>
    <w:rsid w:val="00CE57D3"/>
    <w:rsid w:val="00CF4AC9"/>
    <w:rsid w:val="00D003E8"/>
    <w:rsid w:val="00D01F79"/>
    <w:rsid w:val="00D027AD"/>
    <w:rsid w:val="00D0354B"/>
    <w:rsid w:val="00D0780B"/>
    <w:rsid w:val="00D07B7E"/>
    <w:rsid w:val="00D07C3E"/>
    <w:rsid w:val="00D1056E"/>
    <w:rsid w:val="00D11780"/>
    <w:rsid w:val="00D134EB"/>
    <w:rsid w:val="00D140EA"/>
    <w:rsid w:val="00D142FC"/>
    <w:rsid w:val="00D14B04"/>
    <w:rsid w:val="00D14FA3"/>
    <w:rsid w:val="00D15867"/>
    <w:rsid w:val="00D15AB7"/>
    <w:rsid w:val="00D206CC"/>
    <w:rsid w:val="00D20B23"/>
    <w:rsid w:val="00D23F56"/>
    <w:rsid w:val="00D268CC"/>
    <w:rsid w:val="00D33880"/>
    <w:rsid w:val="00D33E88"/>
    <w:rsid w:val="00D34FE0"/>
    <w:rsid w:val="00D35B58"/>
    <w:rsid w:val="00D368CA"/>
    <w:rsid w:val="00D4007B"/>
    <w:rsid w:val="00D442E6"/>
    <w:rsid w:val="00D47785"/>
    <w:rsid w:val="00D50540"/>
    <w:rsid w:val="00D50C99"/>
    <w:rsid w:val="00D53F7A"/>
    <w:rsid w:val="00D54A69"/>
    <w:rsid w:val="00D6163A"/>
    <w:rsid w:val="00D65DED"/>
    <w:rsid w:val="00D70185"/>
    <w:rsid w:val="00D70B75"/>
    <w:rsid w:val="00D71B87"/>
    <w:rsid w:val="00D7327B"/>
    <w:rsid w:val="00D7677E"/>
    <w:rsid w:val="00D86331"/>
    <w:rsid w:val="00D91F89"/>
    <w:rsid w:val="00D96718"/>
    <w:rsid w:val="00D9758E"/>
    <w:rsid w:val="00DA54D9"/>
    <w:rsid w:val="00DA625D"/>
    <w:rsid w:val="00DB21B6"/>
    <w:rsid w:val="00DB4758"/>
    <w:rsid w:val="00DC0D84"/>
    <w:rsid w:val="00DC161D"/>
    <w:rsid w:val="00DC312B"/>
    <w:rsid w:val="00DC6A5D"/>
    <w:rsid w:val="00DD20CF"/>
    <w:rsid w:val="00DD3C36"/>
    <w:rsid w:val="00DD4A13"/>
    <w:rsid w:val="00DE02F0"/>
    <w:rsid w:val="00DE2CFE"/>
    <w:rsid w:val="00DE5075"/>
    <w:rsid w:val="00DE5913"/>
    <w:rsid w:val="00DE7846"/>
    <w:rsid w:val="00DF07CB"/>
    <w:rsid w:val="00DF557A"/>
    <w:rsid w:val="00E01CEC"/>
    <w:rsid w:val="00E03DDD"/>
    <w:rsid w:val="00E0728B"/>
    <w:rsid w:val="00E0784D"/>
    <w:rsid w:val="00E116A9"/>
    <w:rsid w:val="00E132D0"/>
    <w:rsid w:val="00E148FD"/>
    <w:rsid w:val="00E25347"/>
    <w:rsid w:val="00E25F83"/>
    <w:rsid w:val="00E264BF"/>
    <w:rsid w:val="00E30E16"/>
    <w:rsid w:val="00E3191A"/>
    <w:rsid w:val="00E346CD"/>
    <w:rsid w:val="00E34C28"/>
    <w:rsid w:val="00E426FC"/>
    <w:rsid w:val="00E4444E"/>
    <w:rsid w:val="00E4598F"/>
    <w:rsid w:val="00E479C3"/>
    <w:rsid w:val="00E54B89"/>
    <w:rsid w:val="00E55CC2"/>
    <w:rsid w:val="00E56622"/>
    <w:rsid w:val="00E6086B"/>
    <w:rsid w:val="00E6215E"/>
    <w:rsid w:val="00E65116"/>
    <w:rsid w:val="00E664DC"/>
    <w:rsid w:val="00E71CAC"/>
    <w:rsid w:val="00E72AA2"/>
    <w:rsid w:val="00E736CB"/>
    <w:rsid w:val="00E75E4B"/>
    <w:rsid w:val="00E75E6C"/>
    <w:rsid w:val="00E8474D"/>
    <w:rsid w:val="00E84A69"/>
    <w:rsid w:val="00E85D9C"/>
    <w:rsid w:val="00E9517F"/>
    <w:rsid w:val="00E95DB2"/>
    <w:rsid w:val="00EA6785"/>
    <w:rsid w:val="00EB06FE"/>
    <w:rsid w:val="00EB219B"/>
    <w:rsid w:val="00EB4118"/>
    <w:rsid w:val="00EB4595"/>
    <w:rsid w:val="00EB498D"/>
    <w:rsid w:val="00EC157D"/>
    <w:rsid w:val="00EC44E7"/>
    <w:rsid w:val="00EC6D56"/>
    <w:rsid w:val="00EC7C09"/>
    <w:rsid w:val="00EC7C8D"/>
    <w:rsid w:val="00ED14D3"/>
    <w:rsid w:val="00ED204C"/>
    <w:rsid w:val="00ED2A25"/>
    <w:rsid w:val="00ED3963"/>
    <w:rsid w:val="00EE2316"/>
    <w:rsid w:val="00EF28F9"/>
    <w:rsid w:val="00EF2C3D"/>
    <w:rsid w:val="00EF6497"/>
    <w:rsid w:val="00F010EF"/>
    <w:rsid w:val="00F025A8"/>
    <w:rsid w:val="00F0389A"/>
    <w:rsid w:val="00F12945"/>
    <w:rsid w:val="00F12F1E"/>
    <w:rsid w:val="00F13A61"/>
    <w:rsid w:val="00F15C80"/>
    <w:rsid w:val="00F2390B"/>
    <w:rsid w:val="00F2465F"/>
    <w:rsid w:val="00F252DA"/>
    <w:rsid w:val="00F272EF"/>
    <w:rsid w:val="00F32334"/>
    <w:rsid w:val="00F37335"/>
    <w:rsid w:val="00F431EF"/>
    <w:rsid w:val="00F447A9"/>
    <w:rsid w:val="00F5193D"/>
    <w:rsid w:val="00F57509"/>
    <w:rsid w:val="00F618F5"/>
    <w:rsid w:val="00F645B2"/>
    <w:rsid w:val="00F661B8"/>
    <w:rsid w:val="00F66EEB"/>
    <w:rsid w:val="00F72CF0"/>
    <w:rsid w:val="00F744A8"/>
    <w:rsid w:val="00F80B22"/>
    <w:rsid w:val="00F82F4A"/>
    <w:rsid w:val="00F8391E"/>
    <w:rsid w:val="00F859C6"/>
    <w:rsid w:val="00F86711"/>
    <w:rsid w:val="00F87BDD"/>
    <w:rsid w:val="00F92043"/>
    <w:rsid w:val="00F95892"/>
    <w:rsid w:val="00F974A5"/>
    <w:rsid w:val="00FA0F8E"/>
    <w:rsid w:val="00FA1DAA"/>
    <w:rsid w:val="00FA2815"/>
    <w:rsid w:val="00FA7AAE"/>
    <w:rsid w:val="00FB25D6"/>
    <w:rsid w:val="00FB2AC4"/>
    <w:rsid w:val="00FB4D37"/>
    <w:rsid w:val="00FB7EF0"/>
    <w:rsid w:val="00FC3C06"/>
    <w:rsid w:val="00FC5BDA"/>
    <w:rsid w:val="00FC5CC3"/>
    <w:rsid w:val="00FC6258"/>
    <w:rsid w:val="00FC78F4"/>
    <w:rsid w:val="00FD1607"/>
    <w:rsid w:val="00FD1E72"/>
    <w:rsid w:val="00FD58AC"/>
    <w:rsid w:val="00FE09BF"/>
    <w:rsid w:val="00FE2A89"/>
    <w:rsid w:val="00FE40EB"/>
    <w:rsid w:val="00FE57C4"/>
    <w:rsid w:val="00FF05E3"/>
    <w:rsid w:val="00FF1D8E"/>
    <w:rsid w:val="00FF26FD"/>
    <w:rsid w:val="00FF4124"/>
    <w:rsid w:val="00FF6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BB0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91E"/>
    <w:rPr>
      <w:rFonts w:ascii="Univers 45 Light" w:hAnsi="Univers 45 Light"/>
      <w:szCs w:val="24"/>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69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699B"/>
    <w:pPr>
      <w:ind w:left="720"/>
    </w:pPr>
  </w:style>
  <w:style w:type="paragraph" w:styleId="BalloonText">
    <w:name w:val="Balloon Text"/>
    <w:basedOn w:val="Normal"/>
    <w:link w:val="BalloonTextChar"/>
    <w:rsid w:val="004B73F0"/>
    <w:rPr>
      <w:rFonts w:ascii="Tahoma" w:hAnsi="Tahoma" w:cs="Tahoma"/>
      <w:sz w:val="16"/>
      <w:szCs w:val="16"/>
    </w:rPr>
  </w:style>
  <w:style w:type="character" w:customStyle="1" w:styleId="BalloonTextChar">
    <w:name w:val="Balloon Text Char"/>
    <w:basedOn w:val="DefaultParagraphFont"/>
    <w:link w:val="BalloonText"/>
    <w:rsid w:val="004B73F0"/>
    <w:rPr>
      <w:rFonts w:ascii="Tahoma" w:hAnsi="Tahoma" w:cs="Tahoma"/>
      <w:sz w:val="16"/>
      <w:szCs w:val="16"/>
      <w:lang w:val="en-CA"/>
    </w:rPr>
  </w:style>
  <w:style w:type="paragraph" w:styleId="Header">
    <w:name w:val="header"/>
    <w:basedOn w:val="Normal"/>
    <w:link w:val="HeaderChar"/>
    <w:rsid w:val="004B73F0"/>
    <w:pPr>
      <w:tabs>
        <w:tab w:val="center" w:pos="4680"/>
        <w:tab w:val="right" w:pos="9360"/>
      </w:tabs>
    </w:pPr>
  </w:style>
  <w:style w:type="character" w:customStyle="1" w:styleId="HeaderChar">
    <w:name w:val="Header Char"/>
    <w:basedOn w:val="DefaultParagraphFont"/>
    <w:link w:val="Header"/>
    <w:rsid w:val="004B73F0"/>
    <w:rPr>
      <w:rFonts w:ascii="Univers 45 Light" w:hAnsi="Univers 45 Light"/>
      <w:szCs w:val="24"/>
      <w:lang w:val="en-CA"/>
    </w:rPr>
  </w:style>
  <w:style w:type="paragraph" w:styleId="Footer">
    <w:name w:val="footer"/>
    <w:basedOn w:val="Normal"/>
    <w:link w:val="FooterChar"/>
    <w:uiPriority w:val="99"/>
    <w:rsid w:val="004B73F0"/>
    <w:pPr>
      <w:tabs>
        <w:tab w:val="center" w:pos="4680"/>
        <w:tab w:val="right" w:pos="9360"/>
      </w:tabs>
    </w:pPr>
  </w:style>
  <w:style w:type="character" w:customStyle="1" w:styleId="FooterChar">
    <w:name w:val="Footer Char"/>
    <w:basedOn w:val="DefaultParagraphFont"/>
    <w:link w:val="Footer"/>
    <w:uiPriority w:val="99"/>
    <w:rsid w:val="004B73F0"/>
    <w:rPr>
      <w:rFonts w:ascii="Univers 45 Light" w:hAnsi="Univers 45 Light"/>
      <w:szCs w:val="24"/>
      <w:lang w:val="en-CA"/>
    </w:rPr>
  </w:style>
  <w:style w:type="character" w:styleId="CommentReference">
    <w:name w:val="annotation reference"/>
    <w:basedOn w:val="DefaultParagraphFont"/>
    <w:rsid w:val="00624AF8"/>
    <w:rPr>
      <w:sz w:val="16"/>
      <w:szCs w:val="16"/>
    </w:rPr>
  </w:style>
  <w:style w:type="paragraph" w:styleId="CommentText">
    <w:name w:val="annotation text"/>
    <w:basedOn w:val="Normal"/>
    <w:link w:val="CommentTextChar"/>
    <w:rsid w:val="00624AF8"/>
    <w:rPr>
      <w:szCs w:val="20"/>
    </w:rPr>
  </w:style>
  <w:style w:type="character" w:customStyle="1" w:styleId="CommentTextChar">
    <w:name w:val="Comment Text Char"/>
    <w:basedOn w:val="DefaultParagraphFont"/>
    <w:link w:val="CommentText"/>
    <w:rsid w:val="00624AF8"/>
    <w:rPr>
      <w:rFonts w:ascii="Univers 45 Light" w:hAnsi="Univers 45 Light"/>
      <w:lang w:val="en-CA"/>
    </w:rPr>
  </w:style>
  <w:style w:type="paragraph" w:styleId="CommentSubject">
    <w:name w:val="annotation subject"/>
    <w:basedOn w:val="CommentText"/>
    <w:next w:val="CommentText"/>
    <w:link w:val="CommentSubjectChar"/>
    <w:rsid w:val="00624AF8"/>
    <w:rPr>
      <w:b/>
      <w:bCs/>
    </w:rPr>
  </w:style>
  <w:style w:type="character" w:customStyle="1" w:styleId="CommentSubjectChar">
    <w:name w:val="Comment Subject Char"/>
    <w:basedOn w:val="CommentTextChar"/>
    <w:link w:val="CommentSubject"/>
    <w:rsid w:val="00624AF8"/>
    <w:rPr>
      <w:rFonts w:ascii="Univers 45 Light" w:hAnsi="Univers 45 Light"/>
      <w:b/>
      <w:bCs/>
      <w:lang w:val="en-CA"/>
    </w:rPr>
  </w:style>
  <w:style w:type="character" w:customStyle="1" w:styleId="apple-style-span">
    <w:name w:val="apple-style-span"/>
    <w:basedOn w:val="DefaultParagraphFont"/>
    <w:rsid w:val="00FA2815"/>
  </w:style>
  <w:style w:type="character" w:customStyle="1" w:styleId="apple-converted-space">
    <w:name w:val="apple-converted-space"/>
    <w:basedOn w:val="DefaultParagraphFont"/>
    <w:rsid w:val="00C766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8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455C-E39F-3E42-B4FB-8AADE8791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3072</Words>
  <Characters>17516</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KPMG</dc:creator>
  <cp:lastModifiedBy>Jim Amsden</cp:lastModifiedBy>
  <cp:revision>5</cp:revision>
  <dcterms:created xsi:type="dcterms:W3CDTF">2010-12-19T22:29:00Z</dcterms:created>
  <dcterms:modified xsi:type="dcterms:W3CDTF">2012-02-27T01:39:00Z</dcterms:modified>
</cp:coreProperties>
</file>